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C0C" w:rsidRPr="008B25E4" w:rsidRDefault="00171CBD" w:rsidP="008B25E4">
      <w:pPr>
        <w:pStyle w:val="Title"/>
        <w:rPr>
          <w:color w:val="92D050"/>
          <w:lang w:val="en-US"/>
        </w:rPr>
      </w:pPr>
      <w:r w:rsidRPr="008B25E4">
        <w:rPr>
          <w:color w:val="92D050"/>
          <w:lang w:val="en-US"/>
        </w:rPr>
        <w:t>Workshop Docker 101</w:t>
      </w:r>
    </w:p>
    <w:p w:rsidR="00607F53" w:rsidRDefault="00607F53" w:rsidP="00607F53">
      <w:pPr>
        <w:rPr>
          <w:lang w:val="en-US"/>
        </w:rPr>
      </w:pPr>
    </w:p>
    <w:p w:rsidR="00607F53" w:rsidRDefault="00607F53" w:rsidP="00607F53">
      <w:pPr>
        <w:rPr>
          <w:lang w:val="en-US"/>
        </w:rPr>
      </w:pPr>
      <w:r>
        <w:rPr>
          <w:lang w:val="en-US"/>
        </w:rPr>
        <w:t xml:space="preserve">In this </w:t>
      </w:r>
      <w:r w:rsidR="003F4BDE" w:rsidRPr="003F4BDE">
        <w:rPr>
          <w:lang w:val="en-US"/>
        </w:rPr>
        <w:t>document</w:t>
      </w:r>
      <w:r w:rsidR="000F122D" w:rsidRPr="003F4BDE">
        <w:rPr>
          <w:lang w:val="en-US"/>
        </w:rPr>
        <w:t xml:space="preserve"> </w:t>
      </w:r>
      <w:r w:rsidR="003F4BDE">
        <w:rPr>
          <w:lang w:val="en-US"/>
        </w:rPr>
        <w:t>you find the Docker</w:t>
      </w:r>
      <w:r w:rsidR="00D54EAF">
        <w:rPr>
          <w:lang w:val="en-US"/>
        </w:rPr>
        <w:t xml:space="preserve"> 101</w:t>
      </w:r>
      <w:r w:rsidR="003F4BDE">
        <w:rPr>
          <w:lang w:val="en-US"/>
        </w:rPr>
        <w:t xml:space="preserve"> workshop</w:t>
      </w:r>
      <w:r w:rsidR="008B25E4">
        <w:rPr>
          <w:lang w:val="en-US"/>
        </w:rPr>
        <w:t xml:space="preserve"> text.</w:t>
      </w:r>
    </w:p>
    <w:p w:rsidR="008B25E4" w:rsidRDefault="008B25E4" w:rsidP="00607F53">
      <w:pPr>
        <w:rPr>
          <w:lang w:val="en-US"/>
        </w:rPr>
      </w:pPr>
      <w:r>
        <w:rPr>
          <w:lang w:val="en-US"/>
        </w:rPr>
        <w:t>It has the following parts:</w:t>
      </w:r>
    </w:p>
    <w:p w:rsidR="00191381" w:rsidRDefault="008B25E4">
      <w:pPr>
        <w:pStyle w:val="TOC1"/>
        <w:tabs>
          <w:tab w:val="right" w:leader="dot" w:pos="9062"/>
        </w:tabs>
        <w:rPr>
          <w:ins w:id="0" w:author="Veldkamp, Renzo" w:date="2018-11-14T16:43:00Z"/>
          <w:rFonts w:asciiTheme="minorHAnsi" w:eastAsiaTheme="minorEastAsia" w:hAnsiTheme="minorHAnsi"/>
          <w:noProof/>
          <w:lang w:eastAsia="nl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ins w:id="1" w:author="Veldkamp, Renzo" w:date="2018-11-14T16:43:00Z">
        <w:r w:rsidR="00191381" w:rsidRPr="002A729C">
          <w:rPr>
            <w:rStyle w:val="Hyperlink"/>
            <w:noProof/>
          </w:rPr>
          <w:fldChar w:fldCharType="begin"/>
        </w:r>
        <w:r w:rsidR="00191381" w:rsidRPr="002A729C">
          <w:rPr>
            <w:rStyle w:val="Hyperlink"/>
            <w:noProof/>
          </w:rPr>
          <w:instrText xml:space="preserve"> </w:instrText>
        </w:r>
        <w:r w:rsidR="00191381">
          <w:rPr>
            <w:noProof/>
          </w:rPr>
          <w:instrText>HYPERLINK \l "_Toc529977160"</w:instrText>
        </w:r>
        <w:r w:rsidR="00191381" w:rsidRPr="002A729C">
          <w:rPr>
            <w:rStyle w:val="Hyperlink"/>
            <w:noProof/>
          </w:rPr>
          <w:instrText xml:space="preserve"> </w:instrText>
        </w:r>
        <w:r w:rsidR="00191381" w:rsidRPr="002A729C">
          <w:rPr>
            <w:rStyle w:val="Hyperlink"/>
            <w:noProof/>
          </w:rPr>
        </w:r>
        <w:r w:rsidR="00191381" w:rsidRPr="002A729C">
          <w:rPr>
            <w:rStyle w:val="Hyperlink"/>
            <w:noProof/>
          </w:rPr>
          <w:fldChar w:fldCharType="separate"/>
        </w:r>
        <w:r w:rsidR="00191381" w:rsidRPr="002A729C">
          <w:rPr>
            <w:rStyle w:val="Hyperlink"/>
            <w:noProof/>
            <w:lang w:val="en-US"/>
          </w:rPr>
          <w:t>Workshop environment &amp; check</w:t>
        </w:r>
        <w:r w:rsidR="00191381">
          <w:rPr>
            <w:noProof/>
            <w:webHidden/>
          </w:rPr>
          <w:tab/>
        </w:r>
        <w:r w:rsidR="00191381">
          <w:rPr>
            <w:noProof/>
            <w:webHidden/>
          </w:rPr>
          <w:fldChar w:fldCharType="begin"/>
        </w:r>
        <w:r w:rsidR="00191381">
          <w:rPr>
            <w:noProof/>
            <w:webHidden/>
          </w:rPr>
          <w:instrText xml:space="preserve"> PAGEREF _Toc529977160 \h </w:instrText>
        </w:r>
        <w:r w:rsidR="00191381">
          <w:rPr>
            <w:noProof/>
            <w:webHidden/>
          </w:rPr>
        </w:r>
      </w:ins>
      <w:r w:rsidR="00191381">
        <w:rPr>
          <w:noProof/>
          <w:webHidden/>
        </w:rPr>
        <w:fldChar w:fldCharType="separate"/>
      </w:r>
      <w:ins w:id="2" w:author="Veldkamp, Renzo" w:date="2018-11-14T16:43:00Z">
        <w:r w:rsidR="00191381">
          <w:rPr>
            <w:noProof/>
            <w:webHidden/>
          </w:rPr>
          <w:t>2</w:t>
        </w:r>
        <w:r w:rsidR="00191381">
          <w:rPr>
            <w:noProof/>
            <w:webHidden/>
          </w:rPr>
          <w:fldChar w:fldCharType="end"/>
        </w:r>
        <w:r w:rsidR="00191381" w:rsidRPr="002A729C">
          <w:rPr>
            <w:rStyle w:val="Hyperlink"/>
            <w:noProof/>
          </w:rPr>
          <w:fldChar w:fldCharType="end"/>
        </w:r>
      </w:ins>
    </w:p>
    <w:p w:rsidR="00191381" w:rsidRDefault="00191381">
      <w:pPr>
        <w:pStyle w:val="TOC1"/>
        <w:tabs>
          <w:tab w:val="right" w:leader="dot" w:pos="9062"/>
        </w:tabs>
        <w:rPr>
          <w:ins w:id="3" w:author="Veldkamp, Renzo" w:date="2018-11-14T16:43:00Z"/>
          <w:rFonts w:asciiTheme="minorHAnsi" w:eastAsiaTheme="minorEastAsia" w:hAnsiTheme="minorHAnsi"/>
          <w:noProof/>
          <w:lang w:eastAsia="nl-NL"/>
        </w:rPr>
      </w:pPr>
      <w:ins w:id="4" w:author="Veldkamp, Renzo" w:date="2018-11-14T16:43:00Z">
        <w:r w:rsidRPr="002A729C">
          <w:rPr>
            <w:rStyle w:val="Hyperlink"/>
            <w:noProof/>
          </w:rPr>
          <w:fldChar w:fldCharType="begin"/>
        </w:r>
        <w:r w:rsidRPr="002A729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"_Toc529977161"</w:instrText>
        </w:r>
        <w:r w:rsidRPr="002A729C">
          <w:rPr>
            <w:rStyle w:val="Hyperlink"/>
            <w:noProof/>
          </w:rPr>
          <w:instrText xml:space="preserve"> </w:instrText>
        </w:r>
        <w:r w:rsidRPr="002A729C">
          <w:rPr>
            <w:rStyle w:val="Hyperlink"/>
            <w:noProof/>
          </w:rPr>
        </w:r>
        <w:r w:rsidRPr="002A729C">
          <w:rPr>
            <w:rStyle w:val="Hyperlink"/>
            <w:noProof/>
          </w:rPr>
          <w:fldChar w:fldCharType="separate"/>
        </w:r>
        <w:r w:rsidRPr="002A729C">
          <w:rPr>
            <w:rStyle w:val="Hyperlink"/>
            <w:noProof/>
            <w:lang w:val="en-US"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_Toc529977161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" w:author="Veldkamp, Renzo" w:date="2018-11-14T16:43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2A729C">
          <w:rPr>
            <w:rStyle w:val="Hyperlink"/>
            <w:noProof/>
          </w:rPr>
          <w:fldChar w:fldCharType="end"/>
        </w:r>
      </w:ins>
    </w:p>
    <w:p w:rsidR="00191381" w:rsidRDefault="00191381">
      <w:pPr>
        <w:pStyle w:val="TOC1"/>
        <w:tabs>
          <w:tab w:val="right" w:leader="dot" w:pos="9062"/>
        </w:tabs>
        <w:rPr>
          <w:ins w:id="6" w:author="Veldkamp, Renzo" w:date="2018-11-14T16:43:00Z"/>
          <w:rFonts w:asciiTheme="minorHAnsi" w:eastAsiaTheme="minorEastAsia" w:hAnsiTheme="minorHAnsi"/>
          <w:noProof/>
          <w:lang w:eastAsia="nl-NL"/>
        </w:rPr>
      </w:pPr>
      <w:ins w:id="7" w:author="Veldkamp, Renzo" w:date="2018-11-14T16:43:00Z">
        <w:r w:rsidRPr="002A729C">
          <w:rPr>
            <w:rStyle w:val="Hyperlink"/>
            <w:noProof/>
          </w:rPr>
          <w:fldChar w:fldCharType="begin"/>
        </w:r>
        <w:r w:rsidRPr="002A729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"_Toc529977162"</w:instrText>
        </w:r>
        <w:r w:rsidRPr="002A729C">
          <w:rPr>
            <w:rStyle w:val="Hyperlink"/>
            <w:noProof/>
          </w:rPr>
          <w:instrText xml:space="preserve"> </w:instrText>
        </w:r>
        <w:r w:rsidRPr="002A729C">
          <w:rPr>
            <w:rStyle w:val="Hyperlink"/>
            <w:noProof/>
          </w:rPr>
        </w:r>
        <w:r w:rsidRPr="002A729C">
          <w:rPr>
            <w:rStyle w:val="Hyperlink"/>
            <w:noProof/>
          </w:rPr>
          <w:fldChar w:fldCharType="separate"/>
        </w:r>
        <w:r w:rsidRPr="002A729C">
          <w:rPr>
            <w:rStyle w:val="Hyperlink"/>
            <w:noProof/>
            <w:lang w:val="en-US"/>
          </w:rPr>
          <w:t>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_Toc529977162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Veldkamp, Renzo" w:date="2018-11-14T16:43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2A729C">
          <w:rPr>
            <w:rStyle w:val="Hyperlink"/>
            <w:noProof/>
          </w:rPr>
          <w:fldChar w:fldCharType="end"/>
        </w:r>
      </w:ins>
    </w:p>
    <w:p w:rsidR="00191381" w:rsidRDefault="00191381">
      <w:pPr>
        <w:pStyle w:val="TOC1"/>
        <w:tabs>
          <w:tab w:val="right" w:leader="dot" w:pos="9062"/>
        </w:tabs>
        <w:rPr>
          <w:ins w:id="9" w:author="Veldkamp, Renzo" w:date="2018-11-14T16:43:00Z"/>
          <w:rFonts w:asciiTheme="minorHAnsi" w:eastAsiaTheme="minorEastAsia" w:hAnsiTheme="minorHAnsi"/>
          <w:noProof/>
          <w:lang w:eastAsia="nl-NL"/>
        </w:rPr>
      </w:pPr>
      <w:ins w:id="10" w:author="Veldkamp, Renzo" w:date="2018-11-14T16:43:00Z">
        <w:r w:rsidRPr="002A729C">
          <w:rPr>
            <w:rStyle w:val="Hyperlink"/>
            <w:noProof/>
          </w:rPr>
          <w:fldChar w:fldCharType="begin"/>
        </w:r>
        <w:r w:rsidRPr="002A729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"_Toc529977163"</w:instrText>
        </w:r>
        <w:r w:rsidRPr="002A729C">
          <w:rPr>
            <w:rStyle w:val="Hyperlink"/>
            <w:noProof/>
          </w:rPr>
          <w:instrText xml:space="preserve"> </w:instrText>
        </w:r>
        <w:r w:rsidRPr="002A729C">
          <w:rPr>
            <w:rStyle w:val="Hyperlink"/>
            <w:noProof/>
          </w:rPr>
        </w:r>
        <w:r w:rsidRPr="002A729C">
          <w:rPr>
            <w:rStyle w:val="Hyperlink"/>
            <w:noProof/>
          </w:rPr>
          <w:fldChar w:fldCharType="separate"/>
        </w:r>
        <w:r w:rsidRPr="002A729C">
          <w:rPr>
            <w:rStyle w:val="Hyperlink"/>
            <w:noProof/>
            <w:lang w:val="en-US"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_Toc529977163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Veldkamp, Renzo" w:date="2018-11-14T16:43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A729C">
          <w:rPr>
            <w:rStyle w:val="Hyperlink"/>
            <w:noProof/>
          </w:rPr>
          <w:fldChar w:fldCharType="end"/>
        </w:r>
      </w:ins>
    </w:p>
    <w:p w:rsidR="00A4391F" w:rsidDel="00191381" w:rsidRDefault="00A4391F">
      <w:pPr>
        <w:pStyle w:val="TOC1"/>
        <w:tabs>
          <w:tab w:val="right" w:leader="dot" w:pos="9062"/>
        </w:tabs>
        <w:rPr>
          <w:del w:id="12" w:author="Veldkamp, Renzo" w:date="2018-11-14T16:43:00Z"/>
          <w:rFonts w:asciiTheme="minorHAnsi" w:eastAsiaTheme="minorEastAsia" w:hAnsiTheme="minorHAnsi"/>
          <w:noProof/>
          <w:lang w:eastAsia="nl-NL"/>
        </w:rPr>
      </w:pPr>
      <w:del w:id="13" w:author="Veldkamp, Renzo" w:date="2018-11-14T16:43:00Z">
        <w:r w:rsidRPr="00191381" w:rsidDel="00191381">
          <w:rPr>
            <w:rStyle w:val="Hyperlink"/>
            <w:noProof/>
            <w:lang w:val="en-US"/>
            <w:rPrChange w:id="14" w:author="Veldkamp, Renzo" w:date="2018-11-14T16:43:00Z">
              <w:rPr>
                <w:rStyle w:val="Hyperlink"/>
                <w:noProof/>
                <w:lang w:val="en-US"/>
              </w:rPr>
            </w:rPrChange>
          </w:rPr>
          <w:delText>Workshop environment &amp; check</w:delText>
        </w:r>
        <w:r w:rsidDel="00191381">
          <w:rPr>
            <w:noProof/>
            <w:webHidden/>
          </w:rPr>
          <w:tab/>
          <w:delText>2</w:delText>
        </w:r>
      </w:del>
    </w:p>
    <w:p w:rsidR="00A4391F" w:rsidDel="00191381" w:rsidRDefault="00A4391F">
      <w:pPr>
        <w:pStyle w:val="TOC1"/>
        <w:tabs>
          <w:tab w:val="right" w:leader="dot" w:pos="9062"/>
        </w:tabs>
        <w:rPr>
          <w:del w:id="15" w:author="Veldkamp, Renzo" w:date="2018-11-14T16:43:00Z"/>
          <w:rFonts w:asciiTheme="minorHAnsi" w:eastAsiaTheme="minorEastAsia" w:hAnsiTheme="minorHAnsi"/>
          <w:noProof/>
          <w:lang w:eastAsia="nl-NL"/>
        </w:rPr>
      </w:pPr>
      <w:del w:id="16" w:author="Veldkamp, Renzo" w:date="2018-11-14T16:43:00Z">
        <w:r w:rsidRPr="00191381" w:rsidDel="00191381">
          <w:rPr>
            <w:rStyle w:val="Hyperlink"/>
            <w:noProof/>
            <w:lang w:val="en-US"/>
            <w:rPrChange w:id="17" w:author="Veldkamp, Renzo" w:date="2018-11-14T16:43:00Z">
              <w:rPr>
                <w:rStyle w:val="Hyperlink"/>
                <w:noProof/>
                <w:lang w:val="en-US"/>
              </w:rPr>
            </w:rPrChange>
          </w:rPr>
          <w:delText>Containers</w:delText>
        </w:r>
        <w:r w:rsidDel="00191381">
          <w:rPr>
            <w:noProof/>
            <w:webHidden/>
          </w:rPr>
          <w:tab/>
          <w:delText>4</w:delText>
        </w:r>
      </w:del>
    </w:p>
    <w:p w:rsidR="00A4391F" w:rsidDel="00191381" w:rsidRDefault="00A4391F">
      <w:pPr>
        <w:pStyle w:val="TOC1"/>
        <w:tabs>
          <w:tab w:val="right" w:leader="dot" w:pos="9062"/>
        </w:tabs>
        <w:rPr>
          <w:del w:id="18" w:author="Veldkamp, Renzo" w:date="2018-11-14T16:43:00Z"/>
          <w:rFonts w:asciiTheme="minorHAnsi" w:eastAsiaTheme="minorEastAsia" w:hAnsiTheme="minorHAnsi"/>
          <w:noProof/>
          <w:lang w:eastAsia="nl-NL"/>
        </w:rPr>
      </w:pPr>
      <w:del w:id="19" w:author="Veldkamp, Renzo" w:date="2018-11-14T16:43:00Z">
        <w:r w:rsidRPr="00191381" w:rsidDel="00191381">
          <w:rPr>
            <w:rStyle w:val="Hyperlink"/>
            <w:noProof/>
            <w:lang w:val="en-US"/>
            <w:rPrChange w:id="20" w:author="Veldkamp, Renzo" w:date="2018-11-14T16:43:00Z">
              <w:rPr>
                <w:rStyle w:val="Hyperlink"/>
                <w:noProof/>
                <w:lang w:val="en-US"/>
              </w:rPr>
            </w:rPrChange>
          </w:rPr>
          <w:delText>Registry</w:delText>
        </w:r>
        <w:r w:rsidDel="00191381">
          <w:rPr>
            <w:noProof/>
            <w:webHidden/>
          </w:rPr>
          <w:tab/>
          <w:delText>9</w:delText>
        </w:r>
      </w:del>
    </w:p>
    <w:p w:rsidR="00A4391F" w:rsidDel="00191381" w:rsidRDefault="00A4391F">
      <w:pPr>
        <w:pStyle w:val="TOC1"/>
        <w:tabs>
          <w:tab w:val="right" w:leader="dot" w:pos="9062"/>
        </w:tabs>
        <w:rPr>
          <w:del w:id="21" w:author="Veldkamp, Renzo" w:date="2018-11-14T16:43:00Z"/>
          <w:rFonts w:asciiTheme="minorHAnsi" w:eastAsiaTheme="minorEastAsia" w:hAnsiTheme="minorHAnsi"/>
          <w:noProof/>
          <w:lang w:eastAsia="nl-NL"/>
        </w:rPr>
      </w:pPr>
      <w:del w:id="22" w:author="Veldkamp, Renzo" w:date="2018-11-14T16:43:00Z">
        <w:r w:rsidRPr="00191381" w:rsidDel="00191381">
          <w:rPr>
            <w:rStyle w:val="Hyperlink"/>
            <w:noProof/>
            <w:lang w:val="en-US"/>
            <w:rPrChange w:id="23" w:author="Veldkamp, Renzo" w:date="2018-11-14T16:43:00Z">
              <w:rPr>
                <w:rStyle w:val="Hyperlink"/>
                <w:noProof/>
                <w:lang w:val="en-US"/>
              </w:rPr>
            </w:rPrChange>
          </w:rPr>
          <w:delText>Container images</w:delText>
        </w:r>
        <w:r w:rsidDel="00191381">
          <w:rPr>
            <w:noProof/>
            <w:webHidden/>
          </w:rPr>
          <w:tab/>
          <w:delText>11</w:delText>
        </w:r>
      </w:del>
    </w:p>
    <w:p w:rsidR="00A4391F" w:rsidDel="00191381" w:rsidRDefault="00A4391F">
      <w:pPr>
        <w:pStyle w:val="TOC1"/>
        <w:tabs>
          <w:tab w:val="right" w:leader="dot" w:pos="9062"/>
        </w:tabs>
        <w:rPr>
          <w:del w:id="24" w:author="Veldkamp, Renzo" w:date="2018-11-14T16:43:00Z"/>
          <w:rFonts w:asciiTheme="minorHAnsi" w:eastAsiaTheme="minorEastAsia" w:hAnsiTheme="minorHAnsi"/>
          <w:noProof/>
          <w:lang w:eastAsia="nl-NL"/>
        </w:rPr>
      </w:pPr>
      <w:del w:id="25" w:author="Veldkamp, Renzo" w:date="2018-11-14T16:43:00Z">
        <w:r w:rsidRPr="00191381" w:rsidDel="00191381">
          <w:rPr>
            <w:rStyle w:val="Hyperlink"/>
            <w:noProof/>
            <w:lang w:val="en-US"/>
            <w:rPrChange w:id="26" w:author="Veldkamp, Renzo" w:date="2018-11-14T16:43:00Z">
              <w:rPr>
                <w:rStyle w:val="Hyperlink"/>
                <w:noProof/>
                <w:lang w:val="en-US"/>
              </w:rPr>
            </w:rPrChange>
          </w:rPr>
          <w:delText>Dockerfile</w:delText>
        </w:r>
        <w:r w:rsidDel="00191381">
          <w:rPr>
            <w:noProof/>
            <w:webHidden/>
          </w:rPr>
          <w:tab/>
          <w:delText>1</w:delText>
        </w:r>
        <w:r w:rsidDel="00191381">
          <w:rPr>
            <w:noProof/>
            <w:webHidden/>
          </w:rPr>
          <w:delText>2</w:delText>
        </w:r>
      </w:del>
    </w:p>
    <w:p w:rsidR="00A4391F" w:rsidDel="00191381" w:rsidRDefault="00A4391F">
      <w:pPr>
        <w:pStyle w:val="TOC1"/>
        <w:tabs>
          <w:tab w:val="right" w:leader="dot" w:pos="9062"/>
        </w:tabs>
        <w:rPr>
          <w:del w:id="27" w:author="Veldkamp, Renzo" w:date="2018-11-14T16:43:00Z"/>
          <w:rFonts w:asciiTheme="minorHAnsi" w:eastAsiaTheme="minorEastAsia" w:hAnsiTheme="minorHAnsi"/>
          <w:noProof/>
          <w:lang w:eastAsia="nl-NL"/>
        </w:rPr>
      </w:pPr>
      <w:del w:id="28" w:author="Veldkamp, Renzo" w:date="2018-11-14T16:43:00Z">
        <w:r w:rsidRPr="00191381" w:rsidDel="00191381">
          <w:rPr>
            <w:rStyle w:val="Hyperlink"/>
            <w:noProof/>
            <w:lang w:val="en-US"/>
            <w:rPrChange w:id="29" w:author="Veldkamp, Renzo" w:date="2018-11-14T16:43:00Z">
              <w:rPr>
                <w:rStyle w:val="Hyperlink"/>
                <w:noProof/>
                <w:lang w:val="en-US"/>
              </w:rPr>
            </w:rPrChange>
          </w:rPr>
          <w:delText>Examples</w:delText>
        </w:r>
        <w:r w:rsidDel="00191381">
          <w:rPr>
            <w:noProof/>
            <w:webHidden/>
          </w:rPr>
          <w:tab/>
          <w:delText>13</w:delText>
        </w:r>
      </w:del>
    </w:p>
    <w:p w:rsidR="00A4391F" w:rsidDel="00191381" w:rsidRDefault="00A4391F">
      <w:pPr>
        <w:pStyle w:val="TOC1"/>
        <w:tabs>
          <w:tab w:val="right" w:leader="dot" w:pos="9062"/>
        </w:tabs>
        <w:rPr>
          <w:del w:id="30" w:author="Veldkamp, Renzo" w:date="2018-11-14T16:43:00Z"/>
          <w:rFonts w:asciiTheme="minorHAnsi" w:eastAsiaTheme="minorEastAsia" w:hAnsiTheme="minorHAnsi"/>
          <w:noProof/>
          <w:lang w:eastAsia="nl-NL"/>
        </w:rPr>
      </w:pPr>
      <w:del w:id="31" w:author="Veldkamp, Renzo" w:date="2018-11-14T16:43:00Z">
        <w:r w:rsidRPr="00191381" w:rsidDel="00191381">
          <w:rPr>
            <w:rStyle w:val="Hyperlink"/>
            <w:noProof/>
            <w:lang w:val="en-US"/>
            <w:rPrChange w:id="32" w:author="Veldkamp, Renzo" w:date="2018-11-14T16:43:00Z">
              <w:rPr>
                <w:rStyle w:val="Hyperlink"/>
                <w:noProof/>
                <w:lang w:val="en-US"/>
              </w:rPr>
            </w:rPrChange>
          </w:rPr>
          <w:delText>Build-Ship-Run with staticws</w:delText>
        </w:r>
        <w:r w:rsidDel="00191381">
          <w:rPr>
            <w:noProof/>
            <w:webHidden/>
          </w:rPr>
          <w:tab/>
          <w:delText>14</w:delText>
        </w:r>
      </w:del>
    </w:p>
    <w:p w:rsidR="00A4391F" w:rsidDel="00191381" w:rsidRDefault="00A4391F">
      <w:pPr>
        <w:pStyle w:val="TOC1"/>
        <w:tabs>
          <w:tab w:val="right" w:leader="dot" w:pos="9062"/>
        </w:tabs>
        <w:rPr>
          <w:del w:id="33" w:author="Veldkamp, Renzo" w:date="2018-11-14T16:43:00Z"/>
          <w:rFonts w:asciiTheme="minorHAnsi" w:eastAsiaTheme="minorEastAsia" w:hAnsiTheme="minorHAnsi"/>
          <w:noProof/>
          <w:lang w:eastAsia="nl-NL"/>
        </w:rPr>
      </w:pPr>
      <w:del w:id="34" w:author="Veldkamp, Renzo" w:date="2018-11-14T16:43:00Z">
        <w:r w:rsidRPr="00191381" w:rsidDel="00191381">
          <w:rPr>
            <w:rStyle w:val="Hyperlink"/>
            <w:noProof/>
            <w:lang w:val="en-US"/>
            <w:rPrChange w:id="35" w:author="Veldkamp, Renzo" w:date="2018-11-14T16:43:00Z">
              <w:rPr>
                <w:rStyle w:val="Hyperlink"/>
                <w:noProof/>
                <w:lang w:val="en-US"/>
              </w:rPr>
            </w:rPrChange>
          </w:rPr>
          <w:delText>Some Docker commands - revisited</w:delText>
        </w:r>
        <w:r w:rsidDel="00191381">
          <w:rPr>
            <w:noProof/>
            <w:webHidden/>
          </w:rPr>
          <w:tab/>
          <w:delText>17</w:delText>
        </w:r>
      </w:del>
    </w:p>
    <w:p w:rsidR="00377A09" w:rsidRDefault="008B25E4" w:rsidP="00607F53">
      <w:pPr>
        <w:rPr>
          <w:lang w:val="en-US"/>
        </w:rPr>
      </w:pPr>
      <w:r>
        <w:rPr>
          <w:lang w:val="en-US"/>
        </w:rPr>
        <w:fldChar w:fldCharType="end"/>
      </w:r>
      <w:bookmarkStart w:id="36" w:name="_GoBack"/>
      <w:bookmarkEnd w:id="36"/>
    </w:p>
    <w:p w:rsidR="000C0841" w:rsidRDefault="007F1F2B" w:rsidP="00607F53">
      <w:pPr>
        <w:rPr>
          <w:lang w:val="en-US"/>
        </w:rPr>
      </w:pPr>
      <w:r>
        <w:rPr>
          <w:lang w:val="en-US"/>
        </w:rPr>
        <w:t>For this workshop you need:</w:t>
      </w:r>
    </w:p>
    <w:p w:rsidR="000C0841" w:rsidRDefault="000C0841" w:rsidP="000C08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 with Windows 10 professional</w:t>
      </w:r>
    </w:p>
    <w:p w:rsidR="00664B7E" w:rsidRDefault="000C0841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Chrome browser</w:t>
      </w:r>
    </w:p>
    <w:p w:rsidR="003F4BDE" w:rsidRDefault="003F4BDE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(git)</w:t>
      </w:r>
    </w:p>
    <w:p w:rsidR="003F4BDE" w:rsidRDefault="003F4BDE" w:rsidP="003F4BDE">
      <w:pPr>
        <w:rPr>
          <w:lang w:val="en-US"/>
        </w:rPr>
      </w:pPr>
    </w:p>
    <w:p w:rsidR="0053455D" w:rsidRDefault="0053455D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4BDE" w:rsidRDefault="003F4BDE" w:rsidP="003F4BDE">
      <w:pPr>
        <w:pStyle w:val="Heading1"/>
        <w:rPr>
          <w:lang w:val="en-US"/>
        </w:rPr>
      </w:pPr>
      <w:bookmarkStart w:id="37" w:name="_Toc529977160"/>
      <w:r>
        <w:rPr>
          <w:lang w:val="en-US"/>
        </w:rPr>
        <w:lastRenderedPageBreak/>
        <w:t>Workshop environment</w:t>
      </w:r>
      <w:r w:rsidR="0019392D">
        <w:rPr>
          <w:lang w:val="en-US"/>
        </w:rPr>
        <w:t xml:space="preserve"> &amp; check</w:t>
      </w:r>
      <w:bookmarkEnd w:id="37"/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In this part </w:t>
      </w:r>
      <w:r w:rsidR="007F1F2B">
        <w:rPr>
          <w:lang w:val="en-US"/>
        </w:rPr>
        <w:t xml:space="preserve">of the workshop </w:t>
      </w:r>
      <w:r>
        <w:rPr>
          <w:lang w:val="en-US"/>
        </w:rPr>
        <w:t>you will create your workshop environment.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>We will install:</w:t>
      </w:r>
    </w:p>
    <w:p w:rsid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 Code</w:t>
      </w:r>
    </w:p>
    <w:p w:rsidR="003F4BDE" w:rsidRP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Desktop</w:t>
      </w:r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Visual Code</w:t>
      </w:r>
    </w:p>
    <w:p w:rsidR="00A6474C" w:rsidRDefault="003F4BDE" w:rsidP="003F4BDE">
      <w:pPr>
        <w:rPr>
          <w:lang w:val="en-US"/>
        </w:rPr>
      </w:pPr>
      <w:r>
        <w:rPr>
          <w:lang w:val="en-US"/>
        </w:rPr>
        <w:t>You can install Visual Code</w:t>
      </w:r>
      <w:r w:rsidR="00A6474C">
        <w:rPr>
          <w:lang w:val="en-US"/>
        </w:rPr>
        <w:t xml:space="preserve"> here: </w:t>
      </w:r>
      <w:hyperlink r:id="rId8" w:history="1">
        <w:r w:rsidR="00A6474C" w:rsidRPr="00234010">
          <w:rPr>
            <w:rStyle w:val="Hyperlink"/>
            <w:lang w:val="en-US"/>
          </w:rPr>
          <w:t>https://code.visualstudio.com/</w:t>
        </w:r>
      </w:hyperlink>
      <w:r w:rsidR="00A6474C"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Docker Desktop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Docker information you find here: </w:t>
      </w:r>
      <w:hyperlink r:id="rId9" w:history="1">
        <w:r w:rsidRPr="00234010">
          <w:rPr>
            <w:rStyle w:val="Hyperlink"/>
            <w:lang w:val="en-US"/>
          </w:rPr>
          <w:t>https://www.docker.com/products/docker-desktop</w:t>
        </w:r>
      </w:hyperlink>
      <w:r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We will install the Docker CE (Community Edition) stable version.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You can install Docker from the Docker Store.</w:t>
      </w:r>
    </w:p>
    <w:p w:rsidR="00A6474C" w:rsidRDefault="00912E9F" w:rsidP="003F4BDE">
      <w:pPr>
        <w:rPr>
          <w:lang w:val="en-US"/>
        </w:rPr>
      </w:pPr>
      <w:hyperlink r:id="rId10" w:history="1">
        <w:r w:rsidR="00A6474C" w:rsidRPr="00234010">
          <w:rPr>
            <w:rStyle w:val="Hyperlink"/>
            <w:lang w:val="en-US"/>
          </w:rPr>
          <w:t>https://store.docker.com/editions/community/docker-ce-desktop-windows</w:t>
        </w:r>
      </w:hyperlink>
      <w:r w:rsidR="00A6474C">
        <w:rPr>
          <w:lang w:val="en-US"/>
        </w:rPr>
        <w:t xml:space="preserve"> </w:t>
      </w:r>
    </w:p>
    <w:p w:rsidR="00ED35EF" w:rsidRDefault="00ED35EF" w:rsidP="003F4BDE">
      <w:pPr>
        <w:rPr>
          <w:lang w:val="en-US"/>
        </w:rPr>
      </w:pPr>
    </w:p>
    <w:p w:rsidR="00A6474C" w:rsidRDefault="00A6474C" w:rsidP="003F4BDE">
      <w:pPr>
        <w:rPr>
          <w:lang w:val="en-US"/>
        </w:rPr>
      </w:pPr>
      <w:r>
        <w:rPr>
          <w:lang w:val="en-US"/>
        </w:rPr>
        <w:t>Let’s check the installation</w:t>
      </w:r>
      <w:r w:rsidR="00EA5DC1">
        <w:rPr>
          <w:lang w:val="en-US"/>
        </w:rPr>
        <w:t xml:space="preserve"> on </w:t>
      </w:r>
      <w:r w:rsidR="007F1F2B">
        <w:rPr>
          <w:lang w:val="en-US"/>
        </w:rPr>
        <w:t>W</w:t>
      </w:r>
      <w:r w:rsidR="00EA5DC1">
        <w:rPr>
          <w:lang w:val="en-US"/>
        </w:rPr>
        <w:t>indows 10</w:t>
      </w:r>
      <w:r>
        <w:rPr>
          <w:lang w:val="en-US"/>
        </w:rPr>
        <w:t>: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</w:t>
      </w:r>
      <w:r w:rsidR="005905AD">
        <w:rPr>
          <w:lang w:val="en-US"/>
        </w:rPr>
        <w:t>if</w:t>
      </w:r>
      <w:r>
        <w:rPr>
          <w:lang w:val="en-US"/>
        </w:rPr>
        <w:t xml:space="preserve"> Docker is running – if not, run it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ED35EF">
        <w:rPr>
          <w:lang w:val="en-US"/>
        </w:rPr>
        <w:t xml:space="preserve">the </w:t>
      </w:r>
      <w:r w:rsidR="005905AD">
        <w:rPr>
          <w:lang w:val="en-US"/>
        </w:rPr>
        <w:t>A</w:t>
      </w:r>
      <w:r>
        <w:rPr>
          <w:lang w:val="en-US"/>
        </w:rPr>
        <w:t>bout Docker</w:t>
      </w:r>
      <w:r w:rsidR="005D3687">
        <w:rPr>
          <w:lang w:val="en-US"/>
        </w:rPr>
        <w:t xml:space="preserve"> </w:t>
      </w:r>
      <w:r w:rsidR="00ED35EF">
        <w:rPr>
          <w:lang w:val="en-US"/>
        </w:rPr>
        <w:t>window</w:t>
      </w:r>
    </w:p>
    <w:p w:rsidR="00B21A19" w:rsidRPr="00012BDB" w:rsidRDefault="00ED35EF" w:rsidP="00B21A1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Which version of Docker </w:t>
      </w:r>
      <w:r w:rsidR="005905AD">
        <w:rPr>
          <w:lang w:val="en-US"/>
        </w:rPr>
        <w:t>is</w:t>
      </w:r>
      <w:r>
        <w:rPr>
          <w:lang w:val="en-US"/>
        </w:rPr>
        <w:t xml:space="preserve"> running?</w:t>
      </w:r>
    </w:p>
    <w:p w:rsidR="00012BDB" w:rsidRDefault="00012BDB" w:rsidP="00B21A19">
      <w:pPr>
        <w:pStyle w:val="Heading2"/>
        <w:rPr>
          <w:lang w:val="en-US"/>
        </w:rPr>
      </w:pPr>
    </w:p>
    <w:p w:rsidR="00B21A19" w:rsidRPr="003F4BDE" w:rsidRDefault="00B21A19" w:rsidP="00B21A19">
      <w:pPr>
        <w:pStyle w:val="Heading2"/>
        <w:rPr>
          <w:lang w:val="en-US"/>
        </w:rPr>
      </w:pPr>
      <w:r>
        <w:rPr>
          <w:lang w:val="en-US"/>
        </w:rPr>
        <w:t>Create a Docker account</w:t>
      </w:r>
    </w:p>
    <w:p w:rsidR="00C84A38" w:rsidRDefault="00B21A19" w:rsidP="00B21A19">
      <w:pPr>
        <w:rPr>
          <w:lang w:val="en-US"/>
        </w:rPr>
      </w:pPr>
      <w:r>
        <w:rPr>
          <w:lang w:val="en-US"/>
        </w:rPr>
        <w:t>For this workshop we need a Docker account</w:t>
      </w:r>
      <w:r w:rsidR="005D3687">
        <w:rPr>
          <w:lang w:val="en-US"/>
        </w:rPr>
        <w:t xml:space="preserve">. With the account we </w:t>
      </w:r>
      <w:r>
        <w:rPr>
          <w:lang w:val="en-US"/>
        </w:rPr>
        <w:t>push our images</w:t>
      </w:r>
      <w:r w:rsidR="005D3687">
        <w:rPr>
          <w:lang w:val="en-US"/>
        </w:rPr>
        <w:t>.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Please keep in mind that user-id is used </w:t>
      </w:r>
      <w:r w:rsidR="00C84A38">
        <w:rPr>
          <w:lang w:val="en-US"/>
        </w:rPr>
        <w:t xml:space="preserve">as </w:t>
      </w:r>
      <w:r>
        <w:rPr>
          <w:lang w:val="en-US"/>
        </w:rPr>
        <w:t xml:space="preserve">your repository name. 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Create a Docker account on </w:t>
      </w:r>
      <w:hyperlink r:id="rId11" w:history="1">
        <w:r w:rsidRPr="00234010">
          <w:rPr>
            <w:rStyle w:val="Hyperlink"/>
            <w:lang w:val="en-US"/>
          </w:rPr>
          <w:t>https://hub.docker.com/</w:t>
        </w:r>
      </w:hyperlink>
    </w:p>
    <w:p w:rsidR="00B21A19" w:rsidRPr="00B21A19" w:rsidRDefault="00B21A19" w:rsidP="00B21A19">
      <w:pPr>
        <w:rPr>
          <w:lang w:val="en-US"/>
        </w:rPr>
      </w:pPr>
      <w:r>
        <w:rPr>
          <w:lang w:val="en-US"/>
        </w:rPr>
        <w:t xml:space="preserve">Note: you don’t need a Docker account </w:t>
      </w:r>
      <w:r w:rsidR="00B87D56">
        <w:rPr>
          <w:lang w:val="en-US"/>
        </w:rPr>
        <w:t xml:space="preserve">if you only want </w:t>
      </w:r>
      <w:r>
        <w:rPr>
          <w:lang w:val="en-US"/>
        </w:rPr>
        <w:t xml:space="preserve">to pull (get) images. </w:t>
      </w:r>
      <w:r w:rsidR="00B87D56">
        <w:rPr>
          <w:lang w:val="en-US"/>
        </w:rPr>
        <w:t>The Docker hub is</w:t>
      </w:r>
      <w:r>
        <w:rPr>
          <w:lang w:val="en-US"/>
        </w:rPr>
        <w:t xml:space="preserve"> the easiest way to share images with </w:t>
      </w:r>
      <w:r w:rsidR="00C84A38">
        <w:rPr>
          <w:lang w:val="en-US"/>
        </w:rPr>
        <w:t xml:space="preserve">departments, </w:t>
      </w:r>
      <w:r>
        <w:rPr>
          <w:lang w:val="en-US"/>
        </w:rPr>
        <w:t>colleagues and other people.</w:t>
      </w:r>
    </w:p>
    <w:p w:rsidR="00012BDB" w:rsidRDefault="00012BDB" w:rsidP="00ED35EF">
      <w:pPr>
        <w:pStyle w:val="Heading2"/>
        <w:rPr>
          <w:lang w:val="en-US"/>
        </w:rPr>
      </w:pPr>
    </w:p>
    <w:p w:rsidR="00ED35EF" w:rsidRDefault="00012BDB" w:rsidP="00ED35EF">
      <w:pPr>
        <w:pStyle w:val="Heading2"/>
        <w:rPr>
          <w:lang w:val="en-US"/>
        </w:rPr>
      </w:pPr>
      <w:r>
        <w:rPr>
          <w:lang w:val="en-US"/>
        </w:rPr>
        <w:t xml:space="preserve">Play with </w:t>
      </w:r>
      <w:r w:rsidR="00B87D56">
        <w:rPr>
          <w:lang w:val="en-US"/>
        </w:rPr>
        <w:t>D</w:t>
      </w:r>
      <w:r>
        <w:rPr>
          <w:lang w:val="en-US"/>
        </w:rPr>
        <w:t>ocker site</w:t>
      </w:r>
    </w:p>
    <w:p w:rsidR="00ED35EF" w:rsidRDefault="00B87D56" w:rsidP="00ED35EF">
      <w:pPr>
        <w:rPr>
          <w:lang w:val="en-US"/>
        </w:rPr>
      </w:pPr>
      <w:r>
        <w:rPr>
          <w:lang w:val="en-US"/>
        </w:rPr>
        <w:t>P</w:t>
      </w:r>
      <w:r w:rsidR="00B4580C">
        <w:rPr>
          <w:lang w:val="en-US"/>
        </w:rPr>
        <w:t xml:space="preserve">eople who cannot install Docker Desktop </w:t>
      </w:r>
      <w:r>
        <w:rPr>
          <w:lang w:val="en-US"/>
        </w:rPr>
        <w:t>(</w:t>
      </w:r>
      <w:r w:rsidR="00B4580C">
        <w:rPr>
          <w:lang w:val="en-US"/>
        </w:rPr>
        <w:t xml:space="preserve">because they don’t have Windows 10 professional or </w:t>
      </w:r>
      <w:r>
        <w:rPr>
          <w:lang w:val="en-US"/>
        </w:rPr>
        <w:t>are</w:t>
      </w:r>
      <w:r w:rsidR="00B4580C">
        <w:rPr>
          <w:lang w:val="en-US"/>
        </w:rPr>
        <w:t xml:space="preserve"> not </w:t>
      </w:r>
      <w:r>
        <w:rPr>
          <w:lang w:val="en-US"/>
        </w:rPr>
        <w:t xml:space="preserve">allowed to </w:t>
      </w:r>
      <w:r w:rsidR="00B4580C">
        <w:rPr>
          <w:lang w:val="en-US"/>
        </w:rPr>
        <w:t>install or g</w:t>
      </w:r>
      <w:r w:rsidR="00B21A19">
        <w:rPr>
          <w:lang w:val="en-US"/>
        </w:rPr>
        <w:t>et errors</w:t>
      </w:r>
      <w:r>
        <w:rPr>
          <w:lang w:val="en-US"/>
        </w:rPr>
        <w:t>)</w:t>
      </w:r>
      <w:r w:rsidR="00B21A19">
        <w:rPr>
          <w:lang w:val="en-US"/>
        </w:rPr>
        <w:t xml:space="preserve"> can use a </w:t>
      </w:r>
      <w:r w:rsidR="00B4580C">
        <w:rPr>
          <w:lang w:val="en-US"/>
        </w:rPr>
        <w:t>site to follow the workshop.</w:t>
      </w:r>
    </w:p>
    <w:p w:rsidR="00B4580C" w:rsidRDefault="00B4580C" w:rsidP="00ED35EF">
      <w:pPr>
        <w:rPr>
          <w:lang w:val="en-US"/>
        </w:rPr>
      </w:pPr>
      <w:r>
        <w:rPr>
          <w:lang w:val="en-US"/>
        </w:rPr>
        <w:t xml:space="preserve">You can reach the playground with: </w:t>
      </w:r>
      <w:hyperlink r:id="rId12" w:history="1">
        <w:r w:rsidRPr="00234010">
          <w:rPr>
            <w:rStyle w:val="Hyperlink"/>
            <w:lang w:val="en-US"/>
          </w:rPr>
          <w:t>https://labs.play-with-docker.com/</w:t>
        </w:r>
      </w:hyperlink>
      <w:r>
        <w:rPr>
          <w:lang w:val="en-US"/>
        </w:rPr>
        <w:t xml:space="preserve"> </w:t>
      </w:r>
    </w:p>
    <w:p w:rsidR="00B4580C" w:rsidRDefault="00E22609" w:rsidP="00ED35EF">
      <w:pPr>
        <w:rPr>
          <w:lang w:val="en-US"/>
        </w:rPr>
      </w:pPr>
      <w:r>
        <w:rPr>
          <w:lang w:val="en-US"/>
        </w:rPr>
        <w:lastRenderedPageBreak/>
        <w:t>L</w:t>
      </w:r>
      <w:r w:rsidR="00B4580C">
        <w:rPr>
          <w:lang w:val="en-US"/>
        </w:rPr>
        <w:t>og in with your Docker account.</w:t>
      </w:r>
    </w:p>
    <w:p w:rsidR="00B4580C" w:rsidRDefault="00B4580C" w:rsidP="00B4580C">
      <w:pPr>
        <w:rPr>
          <w:lang w:val="en-US"/>
        </w:rPr>
      </w:pPr>
      <w:r>
        <w:rPr>
          <w:lang w:val="en-US"/>
        </w:rPr>
        <w:t>After login, c</w:t>
      </w:r>
      <w:r w:rsidRPr="00B4580C">
        <w:rPr>
          <w:lang w:val="en-US"/>
        </w:rPr>
        <w:t xml:space="preserve">reate </w:t>
      </w:r>
      <w:r w:rsidR="00E22609">
        <w:rPr>
          <w:lang w:val="en-US"/>
        </w:rPr>
        <w:t xml:space="preserve">a </w:t>
      </w:r>
      <w:r w:rsidRPr="00B4580C">
        <w:rPr>
          <w:lang w:val="en-US"/>
        </w:rPr>
        <w:t>new instance</w:t>
      </w:r>
      <w:r>
        <w:rPr>
          <w:lang w:val="en-US"/>
        </w:rPr>
        <w:t>.</w:t>
      </w:r>
    </w:p>
    <w:p w:rsidR="003F4BDE" w:rsidRDefault="00B4580C" w:rsidP="003F4BDE">
      <w:pPr>
        <w:rPr>
          <w:lang w:val="en-US"/>
        </w:rPr>
      </w:pPr>
      <w:r>
        <w:rPr>
          <w:lang w:val="en-US"/>
        </w:rPr>
        <w:t xml:space="preserve">You will get Linux </w:t>
      </w:r>
      <w:proofErr w:type="spellStart"/>
      <w:r>
        <w:rPr>
          <w:lang w:val="en-US"/>
        </w:rPr>
        <w:t>Dockerhost</w:t>
      </w:r>
      <w:proofErr w:type="spellEnd"/>
      <w:r>
        <w:rPr>
          <w:lang w:val="en-US"/>
        </w:rPr>
        <w:t>. With this you can follow most of th</w:t>
      </w:r>
      <w:r w:rsidR="00B21A19">
        <w:rPr>
          <w:lang w:val="en-US"/>
        </w:rPr>
        <w:t xml:space="preserve">e </w:t>
      </w:r>
      <w:r>
        <w:rPr>
          <w:lang w:val="en-US"/>
        </w:rPr>
        <w:t>workshop Docker 101.</w:t>
      </w:r>
    </w:p>
    <w:p w:rsidR="00C211F3" w:rsidRPr="003F4BDE" w:rsidRDefault="00812D25" w:rsidP="003F4BDE">
      <w:pPr>
        <w:rPr>
          <w:lang w:val="en-US"/>
        </w:rPr>
      </w:pPr>
      <w:r>
        <w:rPr>
          <w:lang w:val="en-US"/>
        </w:rPr>
        <w:t xml:space="preserve">Note: the </w:t>
      </w:r>
      <w:r w:rsidR="00BD5CEB">
        <w:rPr>
          <w:lang w:val="en-US"/>
        </w:rPr>
        <w:t>experience</w:t>
      </w:r>
      <w:r>
        <w:rPr>
          <w:lang w:val="en-US"/>
        </w:rPr>
        <w:t xml:space="preserve"> on this site depends on </w:t>
      </w:r>
      <w:r w:rsidR="000D0664">
        <w:rPr>
          <w:lang w:val="en-US"/>
        </w:rPr>
        <w:t xml:space="preserve">your </w:t>
      </w:r>
      <w:r w:rsidR="00BD5CEB">
        <w:rPr>
          <w:lang w:val="en-US"/>
        </w:rPr>
        <w:t>use</w:t>
      </w:r>
      <w:r w:rsidR="000D0664">
        <w:rPr>
          <w:lang w:val="en-US"/>
        </w:rPr>
        <w:t xml:space="preserve"> </w:t>
      </w:r>
      <w:r w:rsidR="00BD5CEB">
        <w:rPr>
          <w:lang w:val="en-US"/>
        </w:rPr>
        <w:t>case</w:t>
      </w:r>
      <w:r>
        <w:rPr>
          <w:lang w:val="en-US"/>
        </w:rPr>
        <w:t xml:space="preserve"> and on your internet connection</w:t>
      </w:r>
      <w:r w:rsidR="00BD5CEB">
        <w:rPr>
          <w:lang w:val="en-US"/>
        </w:rPr>
        <w:t xml:space="preserve"> speed.</w:t>
      </w:r>
    </w:p>
    <w:p w:rsidR="00664B7E" w:rsidRPr="00664B7E" w:rsidRDefault="00664B7E" w:rsidP="00256944">
      <w:pPr>
        <w:pStyle w:val="ListParagraph"/>
        <w:rPr>
          <w:lang w:val="en-US"/>
        </w:rPr>
      </w:pPr>
    </w:p>
    <w:p w:rsidR="00D3110A" w:rsidRDefault="003B692C" w:rsidP="000D0664">
      <w:pPr>
        <w:pStyle w:val="Heading2"/>
        <w:rPr>
          <w:lang w:val="en-US"/>
        </w:rPr>
      </w:pPr>
      <w:r>
        <w:rPr>
          <w:lang w:val="en-US"/>
        </w:rPr>
        <w:t xml:space="preserve">Is </w:t>
      </w:r>
      <w:r w:rsidR="00CE00CD" w:rsidRPr="00CE00CD">
        <w:rPr>
          <w:lang w:val="en-US"/>
        </w:rPr>
        <w:t>Docker working?</w:t>
      </w:r>
    </w:p>
    <w:p w:rsidR="00D3110A" w:rsidRDefault="009B7284" w:rsidP="00D3110A">
      <w:pPr>
        <w:rPr>
          <w:lang w:val="en-US"/>
        </w:rPr>
      </w:pPr>
      <w:r>
        <w:rPr>
          <w:lang w:val="en-US"/>
        </w:rPr>
        <w:t>We will check if our Docker</w:t>
      </w:r>
      <w:r w:rsidR="000D0664">
        <w:rPr>
          <w:lang w:val="en-US"/>
        </w:rPr>
        <w:t xml:space="preserve"> CE</w:t>
      </w:r>
      <w:r>
        <w:rPr>
          <w:lang w:val="en-US"/>
        </w:rPr>
        <w:t xml:space="preserve"> is working.</w:t>
      </w:r>
    </w:p>
    <w:p w:rsidR="009B7284" w:rsidRPr="00D3110A" w:rsidRDefault="009B7284" w:rsidP="00D3110A">
      <w:pPr>
        <w:rPr>
          <w:lang w:val="en-US"/>
        </w:rPr>
      </w:pPr>
      <w:r>
        <w:rPr>
          <w:lang w:val="en-US"/>
        </w:rPr>
        <w:t xml:space="preserve">In this workshop we will use Docker CLI to go via the Docker API to Docker </w:t>
      </w:r>
      <w:r w:rsidR="000D0664">
        <w:rPr>
          <w:lang w:val="en-US"/>
        </w:rPr>
        <w:t>daemon</w:t>
      </w:r>
      <w:r>
        <w:rPr>
          <w:lang w:val="en-US"/>
        </w:rPr>
        <w:t xml:space="preserve">. You can start the CLI in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770E59">
        <w:rPr>
          <w:lang w:val="en-US"/>
        </w:rPr>
        <w:t>S</w:t>
      </w:r>
      <w:r>
        <w:rPr>
          <w:lang w:val="en-US"/>
        </w:rPr>
        <w:t xml:space="preserve">hell (use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 xml:space="preserve">hell in </w:t>
      </w:r>
      <w:r w:rsidR="000D0664">
        <w:rPr>
          <w:lang w:val="en-US"/>
        </w:rPr>
        <w:t xml:space="preserve">the </w:t>
      </w:r>
      <w:r>
        <w:rPr>
          <w:lang w:val="en-US"/>
        </w:rPr>
        <w:t xml:space="preserve">administrator mode) or you can open a </w:t>
      </w:r>
      <w:r w:rsidR="000D0664">
        <w:rPr>
          <w:lang w:val="en-US"/>
        </w:rPr>
        <w:t>Power</w:t>
      </w:r>
      <w:r w:rsidR="00FB6DD5">
        <w:rPr>
          <w:lang w:val="en-US"/>
        </w:rPr>
        <w:t>S</w:t>
      </w:r>
      <w:r w:rsidR="000D0664">
        <w:rPr>
          <w:lang w:val="en-US"/>
        </w:rPr>
        <w:t xml:space="preserve">hell </w:t>
      </w:r>
      <w:r>
        <w:rPr>
          <w:lang w:val="en-US"/>
        </w:rPr>
        <w:t xml:space="preserve">window in </w:t>
      </w:r>
      <w:r w:rsidR="000D0664">
        <w:rPr>
          <w:lang w:val="en-US"/>
        </w:rPr>
        <w:t xml:space="preserve">Studio </w:t>
      </w:r>
      <w:r>
        <w:rPr>
          <w:lang w:val="en-US"/>
        </w:rPr>
        <w:t>Visual Co</w:t>
      </w:r>
      <w:r w:rsidR="00B21A19">
        <w:rPr>
          <w:lang w:val="en-US"/>
        </w:rPr>
        <w:t>de.</w:t>
      </w:r>
      <w:r>
        <w:rPr>
          <w:lang w:val="en-US"/>
        </w:rPr>
        <w:t xml:space="preserve"> </w:t>
      </w:r>
    </w:p>
    <w:p w:rsidR="005731C0" w:rsidRDefault="009B7284" w:rsidP="005731C0">
      <w:pPr>
        <w:rPr>
          <w:lang w:val="en-US"/>
        </w:rPr>
      </w:pPr>
      <w:r>
        <w:rPr>
          <w:lang w:val="en-US"/>
        </w:rPr>
        <w:t>To check to Docker version</w:t>
      </w:r>
      <w:r w:rsidR="00593785">
        <w:rPr>
          <w:lang w:val="en-US"/>
        </w:rPr>
        <w:t>, you give</w:t>
      </w:r>
    </w:p>
    <w:p w:rsidR="005731C0" w:rsidRDefault="005731C0" w:rsidP="005731C0">
      <w:pPr>
        <w:pStyle w:val="CodeSnippet"/>
      </w:pPr>
      <w:r w:rsidRPr="005731C0">
        <w:t>docker version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 xml:space="preserve">You will get the version of </w:t>
      </w:r>
      <w:r w:rsidR="0082588B">
        <w:rPr>
          <w:lang w:val="en-US"/>
        </w:rPr>
        <w:t xml:space="preserve">the </w:t>
      </w:r>
      <w:r w:rsidR="00C16E17">
        <w:rPr>
          <w:lang w:val="en-US"/>
        </w:rPr>
        <w:t>Docker client and server.</w:t>
      </w:r>
    </w:p>
    <w:p w:rsidR="006F38BD" w:rsidRPr="003F4BDE" w:rsidRDefault="006F38BD" w:rsidP="005731C0">
      <w:pPr>
        <w:rPr>
          <w:lang w:val="en-US"/>
        </w:rPr>
      </w:pPr>
      <w:r>
        <w:rPr>
          <w:lang w:val="en-US"/>
        </w:rPr>
        <w:t>With command:</w:t>
      </w:r>
    </w:p>
    <w:p w:rsidR="005731C0" w:rsidRDefault="00A93510" w:rsidP="005731C0">
      <w:pPr>
        <w:pStyle w:val="CodeSnippet"/>
      </w:pPr>
      <w:r>
        <w:t>d</w:t>
      </w:r>
      <w:r w:rsidR="005731C0">
        <w:t>ocker info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>You will get a lot of info.</w:t>
      </w:r>
    </w:p>
    <w:p w:rsidR="00593785" w:rsidRDefault="00593785" w:rsidP="005731C0">
      <w:pPr>
        <w:rPr>
          <w:lang w:val="en-US"/>
        </w:rPr>
      </w:pPr>
    </w:p>
    <w:p w:rsidR="006F38BD" w:rsidRDefault="006F38BD" w:rsidP="005731C0">
      <w:pPr>
        <w:rPr>
          <w:lang w:val="en-US"/>
        </w:rPr>
      </w:pPr>
      <w:r>
        <w:rPr>
          <w:lang w:val="en-US"/>
        </w:rPr>
        <w:t>We like to check if our Docker engine is working well. We can check this with a “hello</w:t>
      </w:r>
      <w:r w:rsidR="00D12B55">
        <w:rPr>
          <w:lang w:val="en-US"/>
        </w:rPr>
        <w:t>-</w:t>
      </w:r>
      <w:r w:rsidR="001C492C">
        <w:rPr>
          <w:lang w:val="en-US"/>
        </w:rPr>
        <w:t>world” app. At this</w:t>
      </w:r>
      <w:r>
        <w:rPr>
          <w:lang w:val="en-US"/>
        </w:rPr>
        <w:t xml:space="preserve"> moment you run t</w:t>
      </w:r>
      <w:r w:rsidR="00593785">
        <w:rPr>
          <w:lang w:val="en-US"/>
        </w:rPr>
        <w:t>he</w:t>
      </w:r>
      <w:r>
        <w:rPr>
          <w:lang w:val="en-US"/>
        </w:rPr>
        <w:t xml:space="preserve"> command. Later we explain it</w:t>
      </w:r>
      <w:r w:rsidR="00D12B55">
        <w:rPr>
          <w:lang w:val="en-US"/>
        </w:rPr>
        <w:t xml:space="preserve"> in more detail</w:t>
      </w:r>
      <w:r>
        <w:rPr>
          <w:lang w:val="en-US"/>
        </w:rPr>
        <w:t>.</w:t>
      </w:r>
      <w:r w:rsidR="00112195">
        <w:rPr>
          <w:lang w:val="en-US"/>
        </w:rPr>
        <w:t xml:space="preserve"> You can run a hello</w:t>
      </w:r>
      <w:r w:rsidR="0082588B">
        <w:rPr>
          <w:lang w:val="en-US"/>
        </w:rPr>
        <w:t>-</w:t>
      </w:r>
      <w:r w:rsidR="00112195">
        <w:rPr>
          <w:lang w:val="en-US"/>
        </w:rPr>
        <w:t>world app in a container</w:t>
      </w:r>
      <w:r>
        <w:rPr>
          <w:lang w:val="en-US"/>
        </w:rPr>
        <w:t xml:space="preserve">. As you </w:t>
      </w:r>
      <w:r w:rsidR="0082588B">
        <w:rPr>
          <w:lang w:val="en-US"/>
        </w:rPr>
        <w:t xml:space="preserve">will </w:t>
      </w:r>
      <w:r>
        <w:rPr>
          <w:lang w:val="en-US"/>
        </w:rPr>
        <w:t>see</w:t>
      </w:r>
      <w:r w:rsidR="00593785">
        <w:rPr>
          <w:lang w:val="en-US"/>
        </w:rPr>
        <w:t>,</w:t>
      </w:r>
      <w:r>
        <w:rPr>
          <w:lang w:val="en-US"/>
        </w:rPr>
        <w:t xml:space="preserve"> Docker will pull the hello-world </w:t>
      </w:r>
      <w:r w:rsidR="00D12B55">
        <w:rPr>
          <w:lang w:val="en-US"/>
        </w:rPr>
        <w:t>image</w:t>
      </w:r>
      <w:r>
        <w:rPr>
          <w:lang w:val="en-US"/>
        </w:rPr>
        <w:t xml:space="preserve"> from the </w:t>
      </w:r>
      <w:proofErr w:type="spellStart"/>
      <w:r>
        <w:rPr>
          <w:lang w:val="en-US"/>
        </w:rPr>
        <w:t>DockerHub</w:t>
      </w:r>
      <w:proofErr w:type="spellEnd"/>
      <w:r w:rsidR="0022332E">
        <w:rPr>
          <w:lang w:val="en-US"/>
        </w:rPr>
        <w:t xml:space="preserve"> and it will run it</w:t>
      </w:r>
      <w:r w:rsidR="00D12B55">
        <w:rPr>
          <w:lang w:val="en-US"/>
        </w:rPr>
        <w:t xml:space="preserve"> as containe</w:t>
      </w:r>
      <w:r w:rsidR="00B56606">
        <w:rPr>
          <w:lang w:val="en-US"/>
        </w:rPr>
        <w:t>r.</w:t>
      </w:r>
    </w:p>
    <w:p w:rsidR="006F38BD" w:rsidRPr="003F4BDE" w:rsidRDefault="006F38BD" w:rsidP="005731C0">
      <w:pPr>
        <w:rPr>
          <w:lang w:val="en-US"/>
        </w:rPr>
      </w:pPr>
    </w:p>
    <w:p w:rsidR="005731C0" w:rsidRPr="005731C0" w:rsidRDefault="0022332E" w:rsidP="005731C0">
      <w:pPr>
        <w:pStyle w:val="CodeSnippet"/>
      </w:pPr>
      <w:r>
        <w:t>d</w:t>
      </w:r>
      <w:r w:rsidR="005731C0" w:rsidRPr="005731C0">
        <w:t xml:space="preserve">ocker </w:t>
      </w:r>
      <w:r>
        <w:t xml:space="preserve">container </w:t>
      </w:r>
      <w:r w:rsidR="005731C0" w:rsidRPr="005731C0">
        <w:t>run hello-worl</w:t>
      </w:r>
      <w:r w:rsidR="005731C0">
        <w:t>d</w:t>
      </w:r>
    </w:p>
    <w:p w:rsidR="005731C0" w:rsidRDefault="0022332E" w:rsidP="0022332E">
      <w:pPr>
        <w:rPr>
          <w:lang w:val="en-US"/>
        </w:rPr>
      </w:pPr>
      <w:r>
        <w:rPr>
          <w:lang w:val="en-US"/>
        </w:rPr>
        <w:t>If you see the output we can presume that Docker works well.</w:t>
      </w:r>
    </w:p>
    <w:p w:rsidR="008861B4" w:rsidRDefault="008861B4" w:rsidP="0022332E">
      <w:pPr>
        <w:rPr>
          <w:lang w:val="en-US"/>
        </w:rPr>
      </w:pPr>
      <w:r>
        <w:rPr>
          <w:lang w:val="en-US"/>
        </w:rPr>
        <w:t>Need some help</w:t>
      </w:r>
      <w:r w:rsidR="0082588B">
        <w:rPr>
          <w:lang w:val="en-US"/>
        </w:rPr>
        <w:t>,</w:t>
      </w:r>
      <w:r>
        <w:rPr>
          <w:lang w:val="en-US"/>
        </w:rPr>
        <w:t xml:space="preserve"> then you can use:</w:t>
      </w:r>
    </w:p>
    <w:p w:rsidR="008861B4" w:rsidRDefault="008861B4" w:rsidP="00BA40D8">
      <w:pPr>
        <w:pStyle w:val="CodeSnippet"/>
      </w:pPr>
      <w:r>
        <w:t>docker --help</w:t>
      </w:r>
    </w:p>
    <w:p w:rsidR="008861B4" w:rsidRDefault="00BA40D8" w:rsidP="0022332E">
      <w:pPr>
        <w:rPr>
          <w:lang w:val="en-US"/>
        </w:rPr>
      </w:pPr>
      <w:r>
        <w:rPr>
          <w:lang w:val="en-US"/>
        </w:rPr>
        <w:t xml:space="preserve">or go to </w:t>
      </w:r>
      <w:hyperlink r:id="rId13" w:history="1">
        <w:r w:rsidRPr="00234010">
          <w:rPr>
            <w:rStyle w:val="Hyperlink"/>
            <w:lang w:val="en-US"/>
          </w:rPr>
          <w:t>https://docs.docker.com/</w:t>
        </w:r>
      </w:hyperlink>
      <w:r>
        <w:rPr>
          <w:lang w:val="en-US"/>
        </w:rPr>
        <w:t xml:space="preserve"> </w:t>
      </w:r>
    </w:p>
    <w:p w:rsidR="0022332E" w:rsidRDefault="0022332E" w:rsidP="0022332E">
      <w:pPr>
        <w:rPr>
          <w:lang w:val="en-US"/>
        </w:rPr>
      </w:pPr>
    </w:p>
    <w:p w:rsidR="00301387" w:rsidRDefault="00301387">
      <w:pPr>
        <w:rPr>
          <w:lang w:val="en-US"/>
        </w:rPr>
      </w:pPr>
      <w:r>
        <w:rPr>
          <w:lang w:val="en-US"/>
        </w:rPr>
        <w:br w:type="page"/>
      </w:r>
    </w:p>
    <w:p w:rsidR="00301387" w:rsidRDefault="00301387" w:rsidP="00301387">
      <w:pPr>
        <w:pStyle w:val="Heading1"/>
        <w:rPr>
          <w:lang w:val="en-US"/>
        </w:rPr>
      </w:pPr>
      <w:bookmarkStart w:id="38" w:name="_Toc529977161"/>
      <w:r>
        <w:rPr>
          <w:lang w:val="en-US"/>
        </w:rPr>
        <w:lastRenderedPageBreak/>
        <w:t>Containers</w:t>
      </w:r>
      <w:bookmarkEnd w:id="38"/>
    </w:p>
    <w:p w:rsidR="00301387" w:rsidRDefault="00301387" w:rsidP="00301387">
      <w:pPr>
        <w:rPr>
          <w:lang w:val="en-US"/>
        </w:rPr>
      </w:pPr>
      <w:r>
        <w:rPr>
          <w:lang w:val="en-US"/>
        </w:rPr>
        <w:t xml:space="preserve">In this workshop section we will learn how </w:t>
      </w:r>
      <w:r w:rsidR="0068692F">
        <w:rPr>
          <w:lang w:val="en-US"/>
        </w:rPr>
        <w:t>to</w:t>
      </w:r>
      <w:r>
        <w:rPr>
          <w:lang w:val="en-US"/>
        </w:rPr>
        <w:t xml:space="preserve"> work </w:t>
      </w:r>
      <w:r w:rsidR="00C969E7">
        <w:rPr>
          <w:lang w:val="en-US"/>
        </w:rPr>
        <w:t xml:space="preserve">with </w:t>
      </w:r>
      <w:r w:rsidR="00935BB1">
        <w:rPr>
          <w:lang w:val="en-US"/>
        </w:rPr>
        <w:t>a</w:t>
      </w:r>
      <w:r>
        <w:rPr>
          <w:lang w:val="en-US"/>
        </w:rPr>
        <w:t xml:space="preserve"> Docker container. As example we will </w:t>
      </w:r>
      <w:r w:rsidR="00C9510E">
        <w:rPr>
          <w:lang w:val="en-US"/>
        </w:rPr>
        <w:t>have</w:t>
      </w:r>
      <w:r w:rsidR="00A83D82">
        <w:rPr>
          <w:lang w:val="en-US"/>
        </w:rPr>
        <w:t>:</w:t>
      </w:r>
    </w:p>
    <w:p w:rsidR="00A83D82" w:rsidRDefault="00A83D82" w:rsidP="00A83D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plain Linux container</w:t>
      </w:r>
    </w:p>
    <w:p w:rsidR="00A83D82" w:rsidRDefault="00A83D82" w:rsidP="00A83D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aspnet</w:t>
      </w:r>
      <w:proofErr w:type="spellEnd"/>
      <w:r>
        <w:rPr>
          <w:lang w:val="en-US"/>
        </w:rPr>
        <w:t xml:space="preserve"> container</w:t>
      </w:r>
    </w:p>
    <w:p w:rsidR="00C7492F" w:rsidRPr="00A83D82" w:rsidRDefault="00C7492F" w:rsidP="00A83D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</w:t>
      </w:r>
      <w:r w:rsidR="00FB6DD5">
        <w:rPr>
          <w:lang w:val="en-US"/>
        </w:rPr>
        <w:t>S</w:t>
      </w:r>
      <w:r>
        <w:rPr>
          <w:lang w:val="en-US"/>
        </w:rPr>
        <w:t>hell container</w:t>
      </w:r>
    </w:p>
    <w:p w:rsidR="00A83D82" w:rsidRDefault="00A83D82" w:rsidP="00301387">
      <w:pPr>
        <w:rPr>
          <w:lang w:val="en-US"/>
        </w:rPr>
      </w:pPr>
    </w:p>
    <w:p w:rsidR="00112195" w:rsidRDefault="00747BBA" w:rsidP="00112195">
      <w:pPr>
        <w:pStyle w:val="Heading2"/>
        <w:rPr>
          <w:lang w:val="en-US"/>
        </w:rPr>
      </w:pPr>
      <w:r>
        <w:rPr>
          <w:lang w:val="en-US"/>
        </w:rPr>
        <w:t>Alpine</w:t>
      </w:r>
      <w:r w:rsidR="00112195">
        <w:rPr>
          <w:lang w:val="en-US"/>
        </w:rPr>
        <w:t xml:space="preserve"> container</w:t>
      </w:r>
    </w:p>
    <w:p w:rsidR="00CE698B" w:rsidRPr="00CE698B" w:rsidRDefault="00CE698B" w:rsidP="00CE698B">
      <w:pPr>
        <w:rPr>
          <w:lang w:val="en-US"/>
        </w:rPr>
      </w:pPr>
      <w:r>
        <w:rPr>
          <w:lang w:val="en-US"/>
        </w:rPr>
        <w:t xml:space="preserve">In this part we learn some </w:t>
      </w:r>
      <w:r w:rsidR="00C9510E">
        <w:rPr>
          <w:lang w:val="en-US"/>
        </w:rPr>
        <w:t>“</w:t>
      </w:r>
      <w:r>
        <w:rPr>
          <w:lang w:val="en-US"/>
        </w:rPr>
        <w:t>docker container</w:t>
      </w:r>
      <w:r w:rsidR="00C9510E">
        <w:rPr>
          <w:lang w:val="en-US"/>
        </w:rPr>
        <w:t>”</w:t>
      </w:r>
      <w:r>
        <w:rPr>
          <w:lang w:val="en-US"/>
        </w:rPr>
        <w:t xml:space="preserve"> commands to work with containers.</w:t>
      </w:r>
    </w:p>
    <w:p w:rsidR="004D37E0" w:rsidRDefault="004D37E0" w:rsidP="00301387">
      <w:pPr>
        <w:rPr>
          <w:lang w:val="en-US"/>
        </w:rPr>
      </w:pPr>
      <w:r>
        <w:rPr>
          <w:lang w:val="en-US"/>
        </w:rPr>
        <w:t xml:space="preserve">Open a </w:t>
      </w:r>
      <w:r w:rsidR="002E2AA0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</w:t>
      </w:r>
      <w:r w:rsidR="002E2AA0">
        <w:rPr>
          <w:lang w:val="en-US"/>
        </w:rPr>
        <w:t>.</w:t>
      </w:r>
    </w:p>
    <w:p w:rsidR="00526702" w:rsidRDefault="00A83D82" w:rsidP="00301387">
      <w:pPr>
        <w:rPr>
          <w:lang w:val="en-US"/>
        </w:rPr>
      </w:pPr>
      <w:r>
        <w:rPr>
          <w:lang w:val="en-US"/>
        </w:rPr>
        <w:t xml:space="preserve">For showing the container operation we will use </w:t>
      </w:r>
      <w:r w:rsidR="0068692F">
        <w:rPr>
          <w:lang w:val="en-US"/>
        </w:rPr>
        <w:t xml:space="preserve">a </w:t>
      </w:r>
      <w:r>
        <w:rPr>
          <w:lang w:val="en-US"/>
        </w:rPr>
        <w:t>small Linux container called alpine.</w:t>
      </w:r>
      <w:r w:rsidR="00526702">
        <w:rPr>
          <w:lang w:val="en-US"/>
        </w:rPr>
        <w:t xml:space="preserve"> We will run command </w:t>
      </w:r>
      <w:r w:rsidR="00497AA5">
        <w:rPr>
          <w:lang w:val="en-US"/>
        </w:rPr>
        <w:t>‘</w:t>
      </w:r>
      <w:r w:rsidR="00526702">
        <w:rPr>
          <w:lang w:val="en-US"/>
        </w:rPr>
        <w:t>ls</w:t>
      </w:r>
      <w:r w:rsidR="00497AA5">
        <w:rPr>
          <w:lang w:val="en-US"/>
        </w:rPr>
        <w:t>’</w:t>
      </w:r>
      <w:r w:rsidR="00526702">
        <w:rPr>
          <w:lang w:val="en-US"/>
        </w:rPr>
        <w:t xml:space="preserve"> in the container. To run </w:t>
      </w:r>
      <w:r w:rsidR="002E2AA0">
        <w:rPr>
          <w:lang w:val="en-US"/>
        </w:rPr>
        <w:t xml:space="preserve">a </w:t>
      </w:r>
      <w:r w:rsidR="00526702">
        <w:rPr>
          <w:lang w:val="en-US"/>
        </w:rPr>
        <w:t xml:space="preserve">container to perform ls </w:t>
      </w:r>
      <w:r w:rsidR="002E2AA0">
        <w:rPr>
          <w:lang w:val="en-US"/>
        </w:rPr>
        <w:t xml:space="preserve">command </w:t>
      </w:r>
      <w:r w:rsidR="00526702">
        <w:rPr>
          <w:lang w:val="en-US"/>
        </w:rPr>
        <w:t xml:space="preserve">in the container </w:t>
      </w:r>
      <w:r w:rsidR="00FB36BA">
        <w:rPr>
          <w:lang w:val="en-US"/>
        </w:rPr>
        <w:t xml:space="preserve">from </w:t>
      </w:r>
      <w:r w:rsidR="001E436D">
        <w:rPr>
          <w:lang w:val="en-US"/>
        </w:rPr>
        <w:t xml:space="preserve">a </w:t>
      </w:r>
      <w:r w:rsidR="00FB36BA">
        <w:rPr>
          <w:lang w:val="en-US"/>
        </w:rPr>
        <w:t>container image named alpine</w:t>
      </w:r>
      <w:r w:rsidR="006075A6">
        <w:rPr>
          <w:lang w:val="en-US"/>
        </w:rPr>
        <w:t xml:space="preserve"> give</w:t>
      </w:r>
      <w:r w:rsidR="00FB36BA">
        <w:rPr>
          <w:lang w:val="en-US"/>
        </w:rPr>
        <w:t xml:space="preserve">: </w:t>
      </w:r>
    </w:p>
    <w:p w:rsidR="00526702" w:rsidRDefault="00526702" w:rsidP="00526702">
      <w:pPr>
        <w:pStyle w:val="CodeSnippet"/>
      </w:pPr>
      <w:r>
        <w:t>d</w:t>
      </w:r>
      <w:r w:rsidRPr="00526702">
        <w:t xml:space="preserve">ocker </w:t>
      </w:r>
      <w:r w:rsidR="00FB36BA">
        <w:t xml:space="preserve">container </w:t>
      </w:r>
      <w:r w:rsidRPr="00526702">
        <w:t>run alpine ls</w:t>
      </w:r>
    </w:p>
    <w:p w:rsidR="00A83D82" w:rsidRDefault="00526702" w:rsidP="00301387">
      <w:pPr>
        <w:rPr>
          <w:lang w:val="en-US"/>
        </w:rPr>
      </w:pPr>
      <w:r>
        <w:rPr>
          <w:lang w:val="en-US"/>
        </w:rPr>
        <w:t xml:space="preserve">You will see the directory </w:t>
      </w:r>
      <w:r w:rsidR="00112195">
        <w:rPr>
          <w:lang w:val="en-US"/>
        </w:rPr>
        <w:t xml:space="preserve">listing </w:t>
      </w:r>
      <w:r>
        <w:rPr>
          <w:lang w:val="en-US"/>
        </w:rPr>
        <w:t>from the container.</w:t>
      </w:r>
      <w:r w:rsidR="00E27930">
        <w:rPr>
          <w:lang w:val="en-US"/>
        </w:rPr>
        <w:t xml:space="preserve"> After the </w:t>
      </w:r>
      <w:r w:rsidR="00C95C76">
        <w:rPr>
          <w:lang w:val="en-US"/>
        </w:rPr>
        <w:t xml:space="preserve">ls </w:t>
      </w:r>
      <w:r w:rsidR="00E27930">
        <w:rPr>
          <w:lang w:val="en-US"/>
        </w:rPr>
        <w:t>command is ex</w:t>
      </w:r>
      <w:r w:rsidR="006D4858">
        <w:rPr>
          <w:lang w:val="en-US"/>
        </w:rPr>
        <w:t>ecuted the container will stop.</w:t>
      </w:r>
    </w:p>
    <w:p w:rsidR="00FB36BA" w:rsidRDefault="00FB36BA" w:rsidP="00301387">
      <w:pPr>
        <w:rPr>
          <w:lang w:val="en-US"/>
        </w:rPr>
      </w:pPr>
      <w:r>
        <w:rPr>
          <w:lang w:val="en-US"/>
        </w:rPr>
        <w:t xml:space="preserve">If you want to see all </w:t>
      </w:r>
      <w:r w:rsidR="00C95C76">
        <w:rPr>
          <w:lang w:val="en-US"/>
        </w:rPr>
        <w:t xml:space="preserve">running </w:t>
      </w:r>
      <w:r>
        <w:rPr>
          <w:lang w:val="en-US"/>
        </w:rPr>
        <w:t>containers you can list them:</w:t>
      </w:r>
    </w:p>
    <w:p w:rsidR="00FB36BA" w:rsidRDefault="00E83701" w:rsidP="00FB36BA">
      <w:pPr>
        <w:pStyle w:val="CodeSnippet"/>
      </w:pPr>
      <w:r>
        <w:t>d</w:t>
      </w:r>
      <w:r w:rsidR="00FB36BA">
        <w:t>ocker container ls</w:t>
      </w:r>
    </w:p>
    <w:p w:rsidR="00FB36BA" w:rsidRDefault="00747BBA" w:rsidP="00FB36BA">
      <w:pPr>
        <w:rPr>
          <w:lang w:val="en-US"/>
        </w:rPr>
      </w:pPr>
      <w:r>
        <w:rPr>
          <w:lang w:val="en-US"/>
        </w:rPr>
        <w:t xml:space="preserve">You will not see </w:t>
      </w:r>
      <w:r w:rsidR="00C95C76">
        <w:rPr>
          <w:lang w:val="en-US"/>
        </w:rPr>
        <w:t xml:space="preserve">the </w:t>
      </w:r>
      <w:r>
        <w:rPr>
          <w:lang w:val="en-US"/>
        </w:rPr>
        <w:t>alpine container running</w:t>
      </w:r>
      <w:r w:rsidR="001E436D">
        <w:rPr>
          <w:lang w:val="en-US"/>
        </w:rPr>
        <w:t>, b</w:t>
      </w:r>
      <w:r>
        <w:rPr>
          <w:lang w:val="en-US"/>
        </w:rPr>
        <w:t xml:space="preserve">ecause it has done </w:t>
      </w:r>
      <w:r w:rsidR="001E436D">
        <w:rPr>
          <w:lang w:val="en-US"/>
        </w:rPr>
        <w:t>its</w:t>
      </w:r>
      <w:r>
        <w:rPr>
          <w:lang w:val="en-US"/>
        </w:rPr>
        <w:t xml:space="preserve"> job. With option -a you also see the stopped cont</w:t>
      </w:r>
      <w:r w:rsidR="003C06C9">
        <w:rPr>
          <w:lang w:val="en-US"/>
        </w:rPr>
        <w:t>ai</w:t>
      </w:r>
      <w:r>
        <w:rPr>
          <w:lang w:val="en-US"/>
        </w:rPr>
        <w:t>ners</w:t>
      </w:r>
    </w:p>
    <w:p w:rsidR="00FB36BA" w:rsidRDefault="00E83701" w:rsidP="00FB36BA">
      <w:pPr>
        <w:pStyle w:val="CodeSnippet"/>
      </w:pPr>
      <w:r>
        <w:t>d</w:t>
      </w:r>
      <w:r w:rsidR="00FB36BA">
        <w:t>ocker container ls -a</w:t>
      </w:r>
    </w:p>
    <w:p w:rsidR="00FB36BA" w:rsidRDefault="00FB36BA" w:rsidP="00FB36BA">
      <w:pPr>
        <w:rPr>
          <w:lang w:val="en-US"/>
        </w:rPr>
      </w:pPr>
      <w:r>
        <w:rPr>
          <w:lang w:val="en-US"/>
        </w:rPr>
        <w:t>You will see that the container gets a</w:t>
      </w:r>
      <w:r w:rsidR="001E436D">
        <w:rPr>
          <w:lang w:val="en-US"/>
        </w:rPr>
        <w:t>n</w:t>
      </w:r>
      <w:r>
        <w:rPr>
          <w:lang w:val="en-US"/>
        </w:rPr>
        <w:t xml:space="preserve"> id and </w:t>
      </w:r>
      <w:r w:rsidR="00747BBA">
        <w:rPr>
          <w:lang w:val="en-US"/>
        </w:rPr>
        <w:t>(</w:t>
      </w:r>
      <w:r>
        <w:rPr>
          <w:lang w:val="en-US"/>
        </w:rPr>
        <w:t>generate</w:t>
      </w:r>
      <w:r w:rsidR="001E436D">
        <w:rPr>
          <w:lang w:val="en-US"/>
        </w:rPr>
        <w:t>d</w:t>
      </w:r>
      <w:r w:rsidR="00747BBA">
        <w:rPr>
          <w:lang w:val="en-US"/>
        </w:rPr>
        <w:t>)</w:t>
      </w:r>
      <w:r>
        <w:rPr>
          <w:lang w:val="en-US"/>
        </w:rPr>
        <w:t xml:space="preserve"> name. Please note that </w:t>
      </w:r>
      <w:r w:rsidR="00747BBA">
        <w:rPr>
          <w:lang w:val="en-US"/>
        </w:rPr>
        <w:t xml:space="preserve">the </w:t>
      </w:r>
      <w:r>
        <w:rPr>
          <w:lang w:val="en-US"/>
        </w:rPr>
        <w:t>id and name</w:t>
      </w:r>
      <w:r w:rsidR="00747BBA">
        <w:rPr>
          <w:lang w:val="en-US"/>
        </w:rPr>
        <w:t xml:space="preserve"> are unique in your </w:t>
      </w:r>
      <w:proofErr w:type="spellStart"/>
      <w:r w:rsidR="00747BBA">
        <w:rPr>
          <w:lang w:val="en-US"/>
        </w:rPr>
        <w:t>DockerHost</w:t>
      </w:r>
      <w:proofErr w:type="spellEnd"/>
      <w:r>
        <w:rPr>
          <w:lang w:val="en-US"/>
        </w:rPr>
        <w:t>.</w:t>
      </w:r>
      <w:r w:rsidR="00C95C76">
        <w:rPr>
          <w:lang w:val="en-US"/>
        </w:rPr>
        <w:t xml:space="preserve"> You need the id or name to do </w:t>
      </w:r>
      <w:r w:rsidR="001E436D">
        <w:rPr>
          <w:lang w:val="en-US"/>
        </w:rPr>
        <w:t xml:space="preserve">a </w:t>
      </w:r>
      <w:r w:rsidR="00C95C76">
        <w:rPr>
          <w:lang w:val="en-US"/>
        </w:rPr>
        <w:t>container operation. Note there is also an image name.</w:t>
      </w:r>
    </w:p>
    <w:p w:rsidR="00FB36BA" w:rsidRDefault="00FB36BA" w:rsidP="00FB36BA">
      <w:pPr>
        <w:rPr>
          <w:lang w:val="en-US"/>
        </w:rPr>
      </w:pPr>
      <w:r>
        <w:rPr>
          <w:lang w:val="en-US"/>
        </w:rPr>
        <w:t>You can start a stopped container with:</w:t>
      </w:r>
    </w:p>
    <w:p w:rsidR="00FB36BA" w:rsidRDefault="00FB36BA" w:rsidP="00FB36BA">
      <w:pPr>
        <w:pStyle w:val="CodeSnippet"/>
      </w:pPr>
      <w:r>
        <w:t>d</w:t>
      </w:r>
      <w:r w:rsidRPr="00526702">
        <w:t xml:space="preserve">ocker </w:t>
      </w:r>
      <w:r>
        <w:t xml:space="preserve">container </w:t>
      </w:r>
      <w:del w:id="39" w:author="Veldkamp, Renzo" w:date="2018-11-07T19:24:00Z">
        <w:r w:rsidRPr="00526702" w:rsidDel="00152AE6">
          <w:delText xml:space="preserve">run </w:delText>
        </w:r>
      </w:del>
      <w:ins w:id="40" w:author="Veldkamp, Renzo" w:date="2018-11-07T19:24:00Z">
        <w:r w:rsidR="00152AE6">
          <w:t>start</w:t>
        </w:r>
        <w:r w:rsidR="00152AE6" w:rsidRPr="00526702">
          <w:t xml:space="preserve"> </w:t>
        </w:r>
      </w:ins>
      <w:r>
        <w:t xml:space="preserve">&lt;container name&gt; </w:t>
      </w:r>
      <w:r w:rsidR="00E71E04">
        <w:t>OR</w:t>
      </w:r>
      <w:r>
        <w:t xml:space="preserve"> &lt;</w:t>
      </w:r>
      <w:r w:rsidR="00143189">
        <w:t>container-</w:t>
      </w:r>
      <w:r>
        <w:t>id</w:t>
      </w:r>
      <w:r w:rsidR="005958BB">
        <w:t>&gt;</w:t>
      </w:r>
    </w:p>
    <w:p w:rsidR="00FB36BA" w:rsidRDefault="005958BB" w:rsidP="00FB36BA">
      <w:pPr>
        <w:rPr>
          <w:lang w:val="en-US"/>
        </w:rPr>
      </w:pPr>
      <w:r>
        <w:rPr>
          <w:lang w:val="en-US"/>
        </w:rPr>
        <w:t>You can delete a stopped container with:</w:t>
      </w:r>
    </w:p>
    <w:p w:rsidR="005958BB" w:rsidRDefault="005958BB" w:rsidP="005958BB">
      <w:pPr>
        <w:pStyle w:val="CodeSnippet"/>
      </w:pPr>
      <w:r>
        <w:t xml:space="preserve">docker container rm &lt;container name&gt; </w:t>
      </w:r>
      <w:r w:rsidR="00E71E04">
        <w:t>OR</w:t>
      </w:r>
      <w:r>
        <w:t xml:space="preserve"> &lt;</w:t>
      </w:r>
      <w:r w:rsidR="00143189">
        <w:t>container-</w:t>
      </w:r>
      <w:r>
        <w:t>id&gt;</w:t>
      </w:r>
      <w:r>
        <w:tab/>
      </w:r>
    </w:p>
    <w:p w:rsidR="007F0275" w:rsidRDefault="007F0275" w:rsidP="00FB36BA">
      <w:pPr>
        <w:rPr>
          <w:lang w:val="en-US"/>
        </w:rPr>
      </w:pPr>
    </w:p>
    <w:p w:rsidR="007F0275" w:rsidRDefault="007F0275" w:rsidP="00FB36BA">
      <w:pPr>
        <w:rPr>
          <w:lang w:val="en-US"/>
        </w:rPr>
      </w:pPr>
      <w:r>
        <w:rPr>
          <w:lang w:val="en-US"/>
        </w:rPr>
        <w:t>Here is a</w:t>
      </w:r>
      <w:r w:rsidR="00CF3CE5">
        <w:rPr>
          <w:lang w:val="en-US"/>
        </w:rPr>
        <w:t>n</w:t>
      </w:r>
      <w:r>
        <w:rPr>
          <w:lang w:val="en-US"/>
        </w:rPr>
        <w:t xml:space="preserve"> example with command ping 8.8.8.8</w:t>
      </w:r>
      <w:r w:rsidR="00F96CA1">
        <w:rPr>
          <w:lang w:val="en-US"/>
        </w:rPr>
        <w:t>. This container will run forever until you stop it.</w:t>
      </w:r>
    </w:p>
    <w:p w:rsidR="00FB36BA" w:rsidRDefault="005958BB" w:rsidP="00FB36BA">
      <w:pPr>
        <w:rPr>
          <w:lang w:val="en-US"/>
        </w:rPr>
      </w:pPr>
      <w:r>
        <w:rPr>
          <w:lang w:val="en-US"/>
        </w:rPr>
        <w:t xml:space="preserve">You can </w:t>
      </w:r>
      <w:r w:rsidR="0002031E">
        <w:rPr>
          <w:lang w:val="en-US"/>
        </w:rPr>
        <w:t xml:space="preserve">also </w:t>
      </w:r>
      <w:r>
        <w:rPr>
          <w:lang w:val="en-US"/>
        </w:rPr>
        <w:t xml:space="preserve">name </w:t>
      </w:r>
      <w:r w:rsidR="004D37E0">
        <w:rPr>
          <w:lang w:val="en-US"/>
        </w:rPr>
        <w:t xml:space="preserve">your </w:t>
      </w:r>
      <w:r w:rsidR="0002031E">
        <w:rPr>
          <w:lang w:val="en-US"/>
        </w:rPr>
        <w:t xml:space="preserve">alpine </w:t>
      </w:r>
      <w:r>
        <w:rPr>
          <w:lang w:val="en-US"/>
        </w:rPr>
        <w:t>container:</w:t>
      </w:r>
    </w:p>
    <w:p w:rsidR="00FB36BA" w:rsidRDefault="007C6985" w:rsidP="00E71E04">
      <w:pPr>
        <w:pStyle w:val="CodeSnippet"/>
      </w:pPr>
      <w:r w:rsidRPr="007C6985">
        <w:t xml:space="preserve">docker container run --name </w:t>
      </w:r>
      <w:proofErr w:type="spellStart"/>
      <w:r w:rsidRPr="007C6985">
        <w:t>myalpine</w:t>
      </w:r>
      <w:proofErr w:type="spellEnd"/>
      <w:r w:rsidRPr="007C6985">
        <w:t xml:space="preserve"> alpine</w:t>
      </w:r>
      <w:r w:rsidR="007F0275">
        <w:t xml:space="preserve"> ping 8.8.8.8</w:t>
      </w:r>
      <w:r w:rsidR="005958BB">
        <w:tab/>
      </w:r>
    </w:p>
    <w:p w:rsidR="007215D0" w:rsidRDefault="007215D0" w:rsidP="00FB36BA">
      <w:pPr>
        <w:rPr>
          <w:lang w:val="en-US"/>
        </w:rPr>
      </w:pPr>
    </w:p>
    <w:p w:rsidR="007215D0" w:rsidRDefault="007215D0" w:rsidP="00FB36BA">
      <w:pPr>
        <w:rPr>
          <w:lang w:val="en-US"/>
        </w:rPr>
      </w:pPr>
      <w:r>
        <w:rPr>
          <w:lang w:val="en-US"/>
        </w:rPr>
        <w:lastRenderedPageBreak/>
        <w:t xml:space="preserve">Open an another </w:t>
      </w:r>
      <w:r w:rsidR="00F25C9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window.</w:t>
      </w:r>
    </w:p>
    <w:p w:rsidR="008A01D7" w:rsidRDefault="007F0275" w:rsidP="00FB36BA">
      <w:pPr>
        <w:rPr>
          <w:lang w:val="en-US"/>
        </w:rPr>
      </w:pPr>
      <w:r>
        <w:rPr>
          <w:lang w:val="en-US"/>
        </w:rPr>
        <w:t xml:space="preserve">You can list the properties of </w:t>
      </w:r>
      <w:r w:rsidR="000E27AC">
        <w:rPr>
          <w:lang w:val="en-US"/>
        </w:rPr>
        <w:t xml:space="preserve">a </w:t>
      </w:r>
      <w:r>
        <w:rPr>
          <w:lang w:val="en-US"/>
        </w:rPr>
        <w:t>specific container with:</w:t>
      </w:r>
    </w:p>
    <w:p w:rsidR="009A0417" w:rsidRDefault="007F0275" w:rsidP="009A0417">
      <w:pPr>
        <w:pStyle w:val="CodeSnippet"/>
      </w:pPr>
      <w:r w:rsidRPr="007F0275">
        <w:t>docker container ls -f name=</w:t>
      </w:r>
      <w:proofErr w:type="spellStart"/>
      <w:r w:rsidRPr="007F0275">
        <w:t>myalpine</w:t>
      </w:r>
      <w:proofErr w:type="spellEnd"/>
    </w:p>
    <w:p w:rsidR="007F0275" w:rsidRDefault="007F0275" w:rsidP="00FB36BA">
      <w:pPr>
        <w:rPr>
          <w:lang w:val="en-US"/>
        </w:rPr>
      </w:pPr>
      <w:r>
        <w:rPr>
          <w:lang w:val="en-US"/>
        </w:rPr>
        <w:t>You can log output with:</w:t>
      </w:r>
    </w:p>
    <w:p w:rsidR="009A0417" w:rsidRDefault="007F0275" w:rsidP="009A0417">
      <w:pPr>
        <w:pStyle w:val="CodeSnippet"/>
      </w:pPr>
      <w:r w:rsidRPr="007F0275">
        <w:t xml:space="preserve">docker container logs </w:t>
      </w:r>
      <w:proofErr w:type="spellStart"/>
      <w:r w:rsidRPr="007F0275">
        <w:t>myalpine</w:t>
      </w:r>
      <w:proofErr w:type="spellEnd"/>
    </w:p>
    <w:p w:rsidR="007F0275" w:rsidRDefault="007F0275" w:rsidP="00FB36BA">
      <w:pPr>
        <w:rPr>
          <w:lang w:val="en-US"/>
        </w:rPr>
      </w:pPr>
      <w:r>
        <w:rPr>
          <w:lang w:val="en-US"/>
        </w:rPr>
        <w:t>You can stop the container with</w:t>
      </w:r>
    </w:p>
    <w:p w:rsidR="007F0275" w:rsidRDefault="007F0275" w:rsidP="007F0275">
      <w:pPr>
        <w:pStyle w:val="CodeSnippet"/>
      </w:pPr>
      <w:r>
        <w:t xml:space="preserve">docker container stop </w:t>
      </w:r>
      <w:proofErr w:type="spellStart"/>
      <w:r>
        <w:t>mya</w:t>
      </w:r>
      <w:r w:rsidR="00AF66AE">
        <w:t>l</w:t>
      </w:r>
      <w:r>
        <w:t>pine</w:t>
      </w:r>
      <w:proofErr w:type="spellEnd"/>
    </w:p>
    <w:p w:rsidR="00AB1F2E" w:rsidRDefault="00623850" w:rsidP="00FB36BA">
      <w:pPr>
        <w:rPr>
          <w:lang w:val="en-US"/>
        </w:rPr>
      </w:pPr>
      <w:r>
        <w:rPr>
          <w:lang w:val="en-US"/>
        </w:rPr>
        <w:t>You can delete a stopped container with</w:t>
      </w:r>
      <w:r w:rsidR="00E71E04">
        <w:rPr>
          <w:lang w:val="en-US"/>
        </w:rPr>
        <w:t>:</w:t>
      </w:r>
    </w:p>
    <w:p w:rsidR="00623850" w:rsidRDefault="00623850" w:rsidP="00623850">
      <w:pPr>
        <w:pStyle w:val="CodeSnippet"/>
      </w:pPr>
      <w:r w:rsidRPr="007C6985">
        <w:t xml:space="preserve">docker container </w:t>
      </w:r>
      <w:r>
        <w:t>rm</w:t>
      </w:r>
      <w:r w:rsidRPr="007C6985">
        <w:t xml:space="preserve"> </w:t>
      </w:r>
      <w:proofErr w:type="spellStart"/>
      <w:r w:rsidR="00D46D4C">
        <w:t>my</w:t>
      </w:r>
      <w:r w:rsidRPr="007C6985">
        <w:t>alpine</w:t>
      </w:r>
      <w:proofErr w:type="spellEnd"/>
      <w:r>
        <w:tab/>
      </w:r>
    </w:p>
    <w:p w:rsidR="00A83D82" w:rsidRDefault="007F0275" w:rsidP="00301387">
      <w:pPr>
        <w:rPr>
          <w:lang w:val="en-US"/>
        </w:rPr>
      </w:pPr>
      <w:r>
        <w:rPr>
          <w:lang w:val="en-US"/>
        </w:rPr>
        <w:t>You can delete a running container with -f option (force)</w:t>
      </w:r>
    </w:p>
    <w:p w:rsidR="00EA3CD3" w:rsidRDefault="007F0275" w:rsidP="007F0275">
      <w:pPr>
        <w:pStyle w:val="CodeSnippet"/>
      </w:pPr>
      <w:r w:rsidRPr="007C6985">
        <w:t xml:space="preserve">docker container </w:t>
      </w:r>
      <w:r>
        <w:t>rm</w:t>
      </w:r>
      <w:r w:rsidRPr="007C6985">
        <w:t xml:space="preserve"> </w:t>
      </w:r>
      <w:proofErr w:type="spellStart"/>
      <w:r>
        <w:t>my</w:t>
      </w:r>
      <w:r w:rsidRPr="007C6985">
        <w:t>alpine</w:t>
      </w:r>
      <w:proofErr w:type="spellEnd"/>
      <w:r>
        <w:t xml:space="preserve"> -f</w:t>
      </w:r>
      <w:r>
        <w:tab/>
      </w:r>
    </w:p>
    <w:p w:rsidR="00EA3CD3" w:rsidRDefault="00EA3CD3" w:rsidP="00EA3CD3">
      <w:pPr>
        <w:rPr>
          <w:lang w:val="en-US"/>
        </w:rPr>
      </w:pPr>
      <w:r>
        <w:rPr>
          <w:lang w:val="en-US"/>
        </w:rPr>
        <w:t xml:space="preserve">You can delete </w:t>
      </w:r>
      <w:r w:rsidR="00262E52">
        <w:rPr>
          <w:lang w:val="en-US"/>
        </w:rPr>
        <w:t>a</w:t>
      </w:r>
      <w:ins w:id="41" w:author="Veldkamp, Renzo" w:date="2018-11-07T20:39:00Z">
        <w:r w:rsidR="00E51C4D">
          <w:rPr>
            <w:lang w:val="en-US"/>
          </w:rPr>
          <w:t>ll</w:t>
        </w:r>
      </w:ins>
      <w:r w:rsidR="00262E52">
        <w:rPr>
          <w:lang w:val="en-US"/>
        </w:rPr>
        <w:t xml:space="preserve"> </w:t>
      </w:r>
      <w:del w:id="42" w:author="Veldkamp, Renzo" w:date="2018-11-07T20:39:00Z">
        <w:r w:rsidDel="00E51C4D">
          <w:rPr>
            <w:lang w:val="en-US"/>
          </w:rPr>
          <w:delText>not running</w:delText>
        </w:r>
      </w:del>
      <w:ins w:id="43" w:author="Veldkamp, Renzo" w:date="2018-11-07T20:39:00Z">
        <w:r w:rsidR="00E51C4D">
          <w:rPr>
            <w:lang w:val="en-US"/>
          </w:rPr>
          <w:t>stopped</w:t>
        </w:r>
      </w:ins>
      <w:r>
        <w:rPr>
          <w:lang w:val="en-US"/>
        </w:rPr>
        <w:t xml:space="preserve"> container</w:t>
      </w:r>
      <w:ins w:id="44" w:author="Veldkamp, Renzo" w:date="2018-11-07T20:39:00Z">
        <w:r w:rsidR="00E51C4D">
          <w:rPr>
            <w:lang w:val="en-US"/>
          </w:rPr>
          <w:t>s</w:t>
        </w:r>
      </w:ins>
      <w:r w:rsidR="00262E52">
        <w:rPr>
          <w:lang w:val="en-US"/>
        </w:rPr>
        <w:t xml:space="preserve"> with:</w:t>
      </w:r>
    </w:p>
    <w:p w:rsidR="00EA3CD3" w:rsidRDefault="00EA3CD3" w:rsidP="00EA3CD3">
      <w:pPr>
        <w:pStyle w:val="CodeSnippet"/>
      </w:pPr>
      <w:r>
        <w:t>docker container prune -f</w:t>
      </w:r>
    </w:p>
    <w:p w:rsidR="00EA3CD3" w:rsidRDefault="00EA3CD3" w:rsidP="00301387">
      <w:pPr>
        <w:rPr>
          <w:lang w:val="en-US"/>
        </w:rPr>
      </w:pPr>
    </w:p>
    <w:p w:rsidR="00CE698B" w:rsidRDefault="00CE698B" w:rsidP="00CE698B">
      <w:pPr>
        <w:pStyle w:val="Heading2"/>
        <w:rPr>
          <w:lang w:val="en-US"/>
        </w:rPr>
      </w:pPr>
      <w:r>
        <w:rPr>
          <w:lang w:val="en-US"/>
        </w:rPr>
        <w:t xml:space="preserve">ASPNET </w:t>
      </w:r>
    </w:p>
    <w:p w:rsidR="00CE698B" w:rsidRDefault="00CE698B" w:rsidP="00301387">
      <w:pPr>
        <w:rPr>
          <w:lang w:val="en-US"/>
        </w:rPr>
      </w:pPr>
      <w:r>
        <w:rPr>
          <w:lang w:val="en-US"/>
        </w:rPr>
        <w:t xml:space="preserve">In this part </w:t>
      </w:r>
      <w:r w:rsidR="00B904CF">
        <w:rPr>
          <w:lang w:val="en-US"/>
        </w:rPr>
        <w:t xml:space="preserve">you </w:t>
      </w:r>
      <w:r>
        <w:rPr>
          <w:lang w:val="en-US"/>
        </w:rPr>
        <w:t>will learn</w:t>
      </w:r>
      <w:r w:rsidR="00AF66AE">
        <w:rPr>
          <w:lang w:val="en-US"/>
        </w:rPr>
        <w:t>,</w:t>
      </w:r>
      <w:r>
        <w:rPr>
          <w:lang w:val="en-US"/>
        </w:rPr>
        <w:t xml:space="preserve"> beside</w:t>
      </w:r>
      <w:r w:rsidR="00AF66AE">
        <w:rPr>
          <w:lang w:val="en-US"/>
        </w:rPr>
        <w:t>s</w:t>
      </w:r>
      <w:r>
        <w:rPr>
          <w:lang w:val="en-US"/>
        </w:rPr>
        <w:t xml:space="preserve"> working with cont</w:t>
      </w:r>
      <w:r w:rsidR="00B904CF">
        <w:rPr>
          <w:lang w:val="en-US"/>
        </w:rPr>
        <w:t>a</w:t>
      </w:r>
      <w:r>
        <w:rPr>
          <w:lang w:val="en-US"/>
        </w:rPr>
        <w:t>iners</w:t>
      </w:r>
      <w:r w:rsidR="00AF66AE">
        <w:rPr>
          <w:lang w:val="en-US"/>
        </w:rPr>
        <w:t>,</w:t>
      </w:r>
      <w:r>
        <w:rPr>
          <w:lang w:val="en-US"/>
        </w:rPr>
        <w:t xml:space="preserve"> that you can run many containers on </w:t>
      </w:r>
      <w:r w:rsidR="00B904CF">
        <w:rPr>
          <w:lang w:val="en-US"/>
        </w:rPr>
        <w:t xml:space="preserve">one </w:t>
      </w:r>
      <w:proofErr w:type="spellStart"/>
      <w:r>
        <w:rPr>
          <w:lang w:val="en-US"/>
        </w:rPr>
        <w:t>DockerHost</w:t>
      </w:r>
      <w:proofErr w:type="spellEnd"/>
      <w:r w:rsidR="00EA3CD3">
        <w:rPr>
          <w:lang w:val="en-US"/>
        </w:rPr>
        <w:t>. We will use a</w:t>
      </w:r>
      <w:r w:rsidR="00AF66AE">
        <w:rPr>
          <w:lang w:val="en-US"/>
        </w:rPr>
        <w:t>n</w:t>
      </w:r>
      <w:r w:rsidR="00EA3CD3">
        <w:rPr>
          <w:lang w:val="en-US"/>
        </w:rPr>
        <w:t xml:space="preserve"> </w:t>
      </w:r>
      <w:proofErr w:type="spellStart"/>
      <w:r w:rsidR="00EA3CD3">
        <w:rPr>
          <w:lang w:val="en-US"/>
        </w:rPr>
        <w:t>aspnet</w:t>
      </w:r>
      <w:proofErr w:type="spellEnd"/>
      <w:r w:rsidR="00EA3CD3">
        <w:rPr>
          <w:lang w:val="en-US"/>
        </w:rPr>
        <w:t xml:space="preserve"> container</w:t>
      </w:r>
      <w:r w:rsidR="00B904CF">
        <w:rPr>
          <w:lang w:val="en-US"/>
        </w:rPr>
        <w:t xml:space="preserve"> as example.</w:t>
      </w:r>
    </w:p>
    <w:p w:rsidR="00A83D82" w:rsidRDefault="00EA3CD3" w:rsidP="00301387">
      <w:pPr>
        <w:rPr>
          <w:lang w:val="en-US"/>
        </w:rPr>
      </w:pPr>
      <w:r>
        <w:rPr>
          <w:lang w:val="en-US"/>
        </w:rPr>
        <w:t xml:space="preserve">In the container </w:t>
      </w:r>
      <w:r w:rsidR="00AA3C07">
        <w:rPr>
          <w:lang w:val="en-US"/>
        </w:rPr>
        <w:t>we have a webserver and a</w:t>
      </w:r>
      <w:r w:rsidR="00A51F77">
        <w:rPr>
          <w:lang w:val="en-US"/>
        </w:rPr>
        <w:t>n</w:t>
      </w:r>
      <w:r w:rsidR="00AA3C07">
        <w:rPr>
          <w:lang w:val="en-US"/>
        </w:rPr>
        <w:t xml:space="preserve"> </w:t>
      </w:r>
      <w:proofErr w:type="spellStart"/>
      <w:r w:rsidR="00AA3C07">
        <w:rPr>
          <w:lang w:val="en-US"/>
        </w:rPr>
        <w:t>aspnet</w:t>
      </w:r>
      <w:proofErr w:type="spellEnd"/>
      <w:r>
        <w:rPr>
          <w:lang w:val="en-US"/>
        </w:rPr>
        <w:t xml:space="preserve"> website.</w:t>
      </w:r>
    </w:p>
    <w:p w:rsidR="00A83D82" w:rsidRDefault="00A83D82" w:rsidP="00301387">
      <w:pPr>
        <w:rPr>
          <w:lang w:val="en-US"/>
        </w:rPr>
      </w:pPr>
      <w:r>
        <w:rPr>
          <w:lang w:val="en-US"/>
        </w:rPr>
        <w:t xml:space="preserve">We like to start </w:t>
      </w:r>
      <w:r w:rsidR="00CA3EF4">
        <w:rPr>
          <w:lang w:val="en-US"/>
        </w:rPr>
        <w:t xml:space="preserve">the </w:t>
      </w:r>
      <w:r>
        <w:rPr>
          <w:lang w:val="en-US"/>
        </w:rPr>
        <w:t xml:space="preserve">website in </w:t>
      </w:r>
      <w:r w:rsidR="00CA3EF4">
        <w:rPr>
          <w:lang w:val="en-US"/>
        </w:rPr>
        <w:t xml:space="preserve">a </w:t>
      </w:r>
      <w:r>
        <w:rPr>
          <w:lang w:val="en-US"/>
        </w:rPr>
        <w:t xml:space="preserve">browser. Default </w:t>
      </w:r>
      <w:r w:rsidR="00A51F77">
        <w:rPr>
          <w:lang w:val="en-US"/>
        </w:rPr>
        <w:t xml:space="preserve">a </w:t>
      </w:r>
      <w:r w:rsidR="00EA3CD3">
        <w:rPr>
          <w:lang w:val="en-US"/>
        </w:rPr>
        <w:t xml:space="preserve">container </w:t>
      </w:r>
      <w:r w:rsidR="00CA3EF4">
        <w:rPr>
          <w:lang w:val="en-US"/>
        </w:rPr>
        <w:t>is</w:t>
      </w:r>
      <w:r w:rsidR="00EA3CD3">
        <w:rPr>
          <w:lang w:val="en-US"/>
        </w:rPr>
        <w:t xml:space="preserve"> not connected to </w:t>
      </w:r>
      <w:r w:rsidR="00EC06F8">
        <w:rPr>
          <w:lang w:val="en-US"/>
        </w:rPr>
        <w:t xml:space="preserve">the </w:t>
      </w:r>
      <w:r w:rsidR="00EA3CD3">
        <w:rPr>
          <w:lang w:val="en-US"/>
        </w:rPr>
        <w:t>outside world</w:t>
      </w:r>
      <w:r>
        <w:rPr>
          <w:lang w:val="en-US"/>
        </w:rPr>
        <w:t xml:space="preserve">. So we have </w:t>
      </w:r>
      <w:r w:rsidR="007215D0">
        <w:rPr>
          <w:lang w:val="en-US"/>
        </w:rPr>
        <w:t xml:space="preserve">to </w:t>
      </w:r>
      <w:r w:rsidR="00EA3CD3">
        <w:rPr>
          <w:lang w:val="en-US"/>
        </w:rPr>
        <w:t xml:space="preserve">link to </w:t>
      </w:r>
      <w:r w:rsidR="00EC06F8">
        <w:rPr>
          <w:lang w:val="en-US"/>
        </w:rPr>
        <w:t xml:space="preserve">an available </w:t>
      </w:r>
      <w:r w:rsidR="00A51F77">
        <w:rPr>
          <w:lang w:val="en-US"/>
        </w:rPr>
        <w:t>port</w:t>
      </w:r>
      <w:r w:rsidR="007215D0">
        <w:rPr>
          <w:lang w:val="en-US"/>
        </w:rPr>
        <w:t xml:space="preserve"> on </w:t>
      </w:r>
      <w:proofErr w:type="spellStart"/>
      <w:r w:rsidR="007215D0">
        <w:rPr>
          <w:lang w:val="en-US"/>
        </w:rPr>
        <w:t>DockerHost</w:t>
      </w:r>
      <w:proofErr w:type="spellEnd"/>
      <w:r w:rsidR="007215D0">
        <w:rPr>
          <w:lang w:val="en-US"/>
        </w:rPr>
        <w:t>.</w:t>
      </w:r>
    </w:p>
    <w:p w:rsidR="00301387" w:rsidRDefault="007215D0" w:rsidP="00301387">
      <w:pPr>
        <w:rPr>
          <w:lang w:val="en-US"/>
        </w:rPr>
      </w:pPr>
      <w:r>
        <w:rPr>
          <w:lang w:val="en-US"/>
        </w:rPr>
        <w:t xml:space="preserve">We can </w:t>
      </w:r>
      <w:r w:rsidR="00E91A67">
        <w:rPr>
          <w:lang w:val="en-US"/>
        </w:rPr>
        <w:t>run</w:t>
      </w:r>
      <w:r>
        <w:rPr>
          <w:lang w:val="en-US"/>
        </w:rPr>
        <w:t xml:space="preserve"> the</w:t>
      </w:r>
      <w:r w:rsidR="00AA3C07">
        <w:rPr>
          <w:lang w:val="en-US"/>
        </w:rPr>
        <w:t xml:space="preserve"> container with</w:t>
      </w:r>
      <w:r w:rsidR="00301387">
        <w:rPr>
          <w:lang w:val="en-US"/>
        </w:rPr>
        <w:t>:</w:t>
      </w:r>
    </w:p>
    <w:p w:rsidR="00AA3C07" w:rsidRPr="000D3F4B" w:rsidRDefault="003B1E54" w:rsidP="000D3F4B">
      <w:pPr>
        <w:pStyle w:val="CodeSnippet"/>
      </w:pPr>
      <w:r w:rsidRPr="000D3F4B">
        <w:rPr>
          <w:rStyle w:val="HTMLCode"/>
          <w:rFonts w:eastAsiaTheme="minorHAnsi" w:cstheme="minorBidi"/>
          <w:sz w:val="22"/>
          <w:szCs w:val="22"/>
        </w:rPr>
        <w:t xml:space="preserve">docker run -it --rm -p 8000:80 --name </w:t>
      </w:r>
      <w:proofErr w:type="spellStart"/>
      <w:r w:rsidRPr="000D3F4B">
        <w:rPr>
          <w:rStyle w:val="HTMLCode"/>
          <w:rFonts w:eastAsiaTheme="minorHAnsi" w:cstheme="minorBidi"/>
          <w:sz w:val="22"/>
          <w:szCs w:val="22"/>
        </w:rPr>
        <w:t>myaspsite</w:t>
      </w:r>
      <w:proofErr w:type="spellEnd"/>
      <w:r w:rsidRPr="000D3F4B">
        <w:rPr>
          <w:rStyle w:val="HTMLCode"/>
          <w:rFonts w:eastAsiaTheme="minorHAnsi" w:cstheme="minorBidi"/>
          <w:sz w:val="22"/>
          <w:szCs w:val="22"/>
        </w:rPr>
        <w:t xml:space="preserve"> sim007/</w:t>
      </w:r>
      <w:proofErr w:type="spellStart"/>
      <w:r w:rsidRPr="000D3F4B">
        <w:rPr>
          <w:rStyle w:val="HTMLCode"/>
          <w:rFonts w:eastAsiaTheme="minorHAnsi" w:cstheme="minorBidi"/>
          <w:sz w:val="22"/>
          <w:szCs w:val="22"/>
        </w:rPr>
        <w:t>aspnetappdemo</w:t>
      </w:r>
      <w:proofErr w:type="spellEnd"/>
    </w:p>
    <w:p w:rsidR="00AA3C07" w:rsidRDefault="00AA3C07" w:rsidP="00AA3C07">
      <w:pPr>
        <w:rPr>
          <w:lang w:val="en-US"/>
        </w:rPr>
      </w:pPr>
      <w:r>
        <w:rPr>
          <w:lang w:val="en-US"/>
        </w:rPr>
        <w:t xml:space="preserve">In </w:t>
      </w:r>
      <w:r w:rsidR="00E91A67">
        <w:rPr>
          <w:lang w:val="en-US"/>
        </w:rPr>
        <w:t xml:space="preserve">a </w:t>
      </w:r>
      <w:r>
        <w:rPr>
          <w:lang w:val="en-US"/>
        </w:rPr>
        <w:t>browser you can s</w:t>
      </w:r>
      <w:r w:rsidR="00E91A67">
        <w:rPr>
          <w:lang w:val="en-US"/>
        </w:rPr>
        <w:t>ee</w:t>
      </w:r>
      <w:r>
        <w:rPr>
          <w:lang w:val="en-US"/>
        </w:rPr>
        <w:t xml:space="preserve"> the website with</w:t>
      </w:r>
      <w:r w:rsidR="003B1E54">
        <w:rPr>
          <w:lang w:val="en-US"/>
        </w:rPr>
        <w:t xml:space="preserve"> </w:t>
      </w:r>
      <w:hyperlink r:id="rId14" w:history="1">
        <w:r w:rsidR="00E91A67" w:rsidRPr="00E91A67">
          <w:rPr>
            <w:rStyle w:val="Hyperlink"/>
            <w:lang w:val="en-US"/>
          </w:rPr>
          <w:t>http://</w:t>
        </w:r>
        <w:r w:rsidR="003B1E54" w:rsidRPr="00E91A67">
          <w:rPr>
            <w:rStyle w:val="Hyperlink"/>
            <w:lang w:val="en-US"/>
          </w:rPr>
          <w:t>localhost:8000</w:t>
        </w:r>
      </w:hyperlink>
      <w:r w:rsidR="003B1E54">
        <w:rPr>
          <w:lang w:val="en-US"/>
        </w:rPr>
        <w:t>.</w:t>
      </w:r>
    </w:p>
    <w:p w:rsidR="003B1E54" w:rsidRDefault="003B1E54" w:rsidP="00AA3C07">
      <w:pPr>
        <w:rPr>
          <w:lang w:val="en-US"/>
        </w:rPr>
      </w:pPr>
      <w:r>
        <w:rPr>
          <w:lang w:val="en-US"/>
        </w:rPr>
        <w:t>W</w:t>
      </w:r>
      <w:r w:rsidR="00355145">
        <w:rPr>
          <w:lang w:val="en-US"/>
        </w:rPr>
        <w:t xml:space="preserve">e added the following </w:t>
      </w:r>
      <w:r w:rsidR="009F5A62">
        <w:rPr>
          <w:lang w:val="en-US"/>
        </w:rPr>
        <w:t>in</w:t>
      </w:r>
      <w:r w:rsidR="00355145">
        <w:rPr>
          <w:lang w:val="en-US"/>
        </w:rPr>
        <w:t xml:space="preserve"> the command</w:t>
      </w:r>
      <w:r w:rsidR="00C329EB">
        <w:rPr>
          <w:lang w:val="en-US"/>
        </w:rPr>
        <w:t xml:space="preserve"> docker run</w:t>
      </w:r>
      <w:r w:rsidR="00355145">
        <w:rPr>
          <w:lang w:val="en-US"/>
        </w:rPr>
        <w:t>:</w:t>
      </w:r>
    </w:p>
    <w:p w:rsidR="00355145" w:rsidRDefault="00355145" w:rsidP="00AA3C07">
      <w:pPr>
        <w:rPr>
          <w:lang w:val="en-US"/>
        </w:rPr>
      </w:pPr>
      <w:r>
        <w:rPr>
          <w:lang w:val="en-US"/>
        </w:rPr>
        <w:t>-it</w:t>
      </w:r>
      <w:r>
        <w:rPr>
          <w:lang w:val="en-US"/>
        </w:rPr>
        <w:tab/>
      </w:r>
      <w:r w:rsidR="009F5A62">
        <w:rPr>
          <w:lang w:val="en-US"/>
        </w:rPr>
        <w:t xml:space="preserve">interactive so </w:t>
      </w:r>
      <w:r>
        <w:rPr>
          <w:lang w:val="en-US"/>
        </w:rPr>
        <w:t xml:space="preserve">you stop the </w:t>
      </w:r>
      <w:r w:rsidR="009F5A62">
        <w:rPr>
          <w:lang w:val="en-US"/>
        </w:rPr>
        <w:t>web</w:t>
      </w:r>
      <w:r>
        <w:rPr>
          <w:lang w:val="en-US"/>
        </w:rPr>
        <w:t>site in the command</w:t>
      </w:r>
      <w:r w:rsidR="00C329EB">
        <w:rPr>
          <w:lang w:val="en-US"/>
        </w:rPr>
        <w:t xml:space="preserve"> </w:t>
      </w:r>
      <w:r>
        <w:rPr>
          <w:lang w:val="en-US"/>
        </w:rPr>
        <w:t>line</w:t>
      </w:r>
      <w:r w:rsidR="00B42C6C">
        <w:rPr>
          <w:lang w:val="en-US"/>
        </w:rPr>
        <w:t>;</w:t>
      </w:r>
    </w:p>
    <w:p w:rsidR="00355145" w:rsidRDefault="00355145" w:rsidP="00AA3C07">
      <w:pPr>
        <w:rPr>
          <w:lang w:val="en-US"/>
        </w:rPr>
      </w:pPr>
      <w:r>
        <w:rPr>
          <w:lang w:val="en-US"/>
        </w:rPr>
        <w:t>--rm</w:t>
      </w:r>
      <w:r>
        <w:rPr>
          <w:lang w:val="en-US"/>
        </w:rPr>
        <w:tab/>
        <w:t>After you stop the container it will be deleted</w:t>
      </w:r>
      <w:r w:rsidR="00B42C6C">
        <w:rPr>
          <w:lang w:val="en-US"/>
        </w:rPr>
        <w:t>;</w:t>
      </w:r>
    </w:p>
    <w:p w:rsidR="00355145" w:rsidRDefault="00355145" w:rsidP="00355145">
      <w:pPr>
        <w:ind w:left="708" w:hanging="708"/>
        <w:rPr>
          <w:lang w:val="en-US"/>
        </w:rPr>
      </w:pPr>
      <w:r>
        <w:rPr>
          <w:lang w:val="en-US"/>
        </w:rPr>
        <w:t>-p</w:t>
      </w:r>
      <w:r>
        <w:rPr>
          <w:lang w:val="en-US"/>
        </w:rPr>
        <w:tab/>
        <w:t>You have to explicit</w:t>
      </w:r>
      <w:r w:rsidR="002D003E">
        <w:rPr>
          <w:lang w:val="en-US"/>
        </w:rPr>
        <w:t>ly</w:t>
      </w:r>
      <w:r>
        <w:rPr>
          <w:lang w:val="en-US"/>
        </w:rPr>
        <w:t xml:space="preserve"> open </w:t>
      </w:r>
      <w:r w:rsidR="00B42C6C">
        <w:rPr>
          <w:lang w:val="en-US"/>
        </w:rPr>
        <w:t>a</w:t>
      </w:r>
      <w:r>
        <w:rPr>
          <w:lang w:val="en-US"/>
        </w:rPr>
        <w:t xml:space="preserve"> port </w:t>
      </w:r>
      <w:r w:rsidR="002D003E">
        <w:rPr>
          <w:lang w:val="en-US"/>
        </w:rPr>
        <w:t xml:space="preserve">to </w:t>
      </w:r>
      <w:r w:rsidR="00B42C6C">
        <w:rPr>
          <w:lang w:val="en-US"/>
        </w:rPr>
        <w:t>access</w:t>
      </w:r>
      <w:r w:rsidR="00906D0A">
        <w:rPr>
          <w:lang w:val="en-US"/>
        </w:rPr>
        <w:t xml:space="preserve"> the </w:t>
      </w:r>
      <w:r>
        <w:rPr>
          <w:lang w:val="en-US"/>
        </w:rPr>
        <w:t xml:space="preserve">container. In this case the app </w:t>
      </w:r>
      <w:r w:rsidR="00B42C6C">
        <w:rPr>
          <w:lang w:val="en-US"/>
        </w:rPr>
        <w:t>in the container listen</w:t>
      </w:r>
      <w:r w:rsidR="002D003E">
        <w:rPr>
          <w:lang w:val="en-US"/>
        </w:rPr>
        <w:t>s</w:t>
      </w:r>
      <w:r w:rsidR="00B42C6C">
        <w:rPr>
          <w:lang w:val="en-US"/>
        </w:rPr>
        <w:t xml:space="preserve"> </w:t>
      </w:r>
      <w:r>
        <w:rPr>
          <w:lang w:val="en-US"/>
        </w:rPr>
        <w:t>on port 80. On the server we will open 8000 for this. So port 80 from t</w:t>
      </w:r>
      <w:r w:rsidR="00906D0A">
        <w:rPr>
          <w:lang w:val="en-US"/>
        </w:rPr>
        <w:t>he</w:t>
      </w:r>
      <w:r>
        <w:rPr>
          <w:lang w:val="en-US"/>
        </w:rPr>
        <w:t xml:space="preserve"> container </w:t>
      </w:r>
      <w:r w:rsidR="00B42C6C">
        <w:rPr>
          <w:lang w:val="en-US"/>
        </w:rPr>
        <w:t>links</w:t>
      </w:r>
      <w:r>
        <w:rPr>
          <w:lang w:val="en-US"/>
        </w:rPr>
        <w:t xml:space="preserve"> to port 8000 </w:t>
      </w:r>
      <w:r w:rsidR="00906D0A">
        <w:rPr>
          <w:lang w:val="en-US"/>
        </w:rPr>
        <w:t xml:space="preserve">on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DockerHost</w:t>
      </w:r>
      <w:proofErr w:type="spellEnd"/>
      <w:r>
        <w:rPr>
          <w:lang w:val="en-US"/>
        </w:rPr>
        <w:t xml:space="preserve"> (localhost:8000)</w:t>
      </w:r>
    </w:p>
    <w:p w:rsidR="00CE698B" w:rsidRDefault="00FE262A" w:rsidP="00FE262A">
      <w:pPr>
        <w:rPr>
          <w:lang w:val="en-US"/>
        </w:rPr>
      </w:pPr>
      <w:r>
        <w:rPr>
          <w:lang w:val="en-US"/>
        </w:rPr>
        <w:t xml:space="preserve">Stop the </w:t>
      </w:r>
      <w:r w:rsidR="00B42C6C">
        <w:rPr>
          <w:lang w:val="en-US"/>
        </w:rPr>
        <w:t>website with ctrl-c</w:t>
      </w:r>
      <w:r>
        <w:rPr>
          <w:lang w:val="en-US"/>
        </w:rPr>
        <w:t xml:space="preserve"> and </w:t>
      </w:r>
      <w:r w:rsidR="003818B9">
        <w:rPr>
          <w:lang w:val="en-US"/>
        </w:rPr>
        <w:t xml:space="preserve">you </w:t>
      </w:r>
      <w:r>
        <w:rPr>
          <w:lang w:val="en-US"/>
        </w:rPr>
        <w:t>will not find the container (running or stopped) with the docker container ls command.</w:t>
      </w:r>
    </w:p>
    <w:p w:rsidR="002C3766" w:rsidRDefault="002C3766" w:rsidP="00FE262A">
      <w:pPr>
        <w:rPr>
          <w:lang w:val="en-US"/>
        </w:rPr>
      </w:pPr>
      <w:r>
        <w:rPr>
          <w:lang w:val="en-US"/>
        </w:rPr>
        <w:lastRenderedPageBreak/>
        <w:t>As said we can start several containers on the same Docker Host.</w:t>
      </w:r>
    </w:p>
    <w:p w:rsidR="002C3766" w:rsidRDefault="00810C96" w:rsidP="00FE262A">
      <w:pPr>
        <w:rPr>
          <w:lang w:val="en-US"/>
        </w:rPr>
      </w:pPr>
      <w:r>
        <w:rPr>
          <w:lang w:val="en-US"/>
        </w:rPr>
        <w:t xml:space="preserve">Do </w:t>
      </w:r>
      <w:r w:rsidR="002C3766">
        <w:rPr>
          <w:lang w:val="en-US"/>
        </w:rPr>
        <w:t>the following:</w:t>
      </w:r>
    </w:p>
    <w:p w:rsidR="003135B8" w:rsidRPr="000D3F4B" w:rsidRDefault="003135B8" w:rsidP="000D3F4B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0D3F4B">
        <w:rPr>
          <w:rStyle w:val="HTMLCode"/>
          <w:rFonts w:eastAsiaTheme="minorHAnsi" w:cstheme="minorBidi"/>
          <w:sz w:val="22"/>
          <w:szCs w:val="22"/>
        </w:rPr>
        <w:t xml:space="preserve">docker run -it --rm -p 8000:80 --name </w:t>
      </w:r>
      <w:proofErr w:type="spellStart"/>
      <w:r w:rsidRPr="000D3F4B">
        <w:rPr>
          <w:rStyle w:val="HTMLCode"/>
          <w:rFonts w:eastAsiaTheme="minorHAnsi" w:cstheme="minorBidi"/>
          <w:sz w:val="22"/>
          <w:szCs w:val="22"/>
        </w:rPr>
        <w:t>myaspsite</w:t>
      </w:r>
      <w:proofErr w:type="spellEnd"/>
      <w:r w:rsidRPr="000D3F4B">
        <w:rPr>
          <w:rStyle w:val="HTMLCode"/>
          <w:rFonts w:eastAsiaTheme="minorHAnsi" w:cstheme="minorBidi"/>
          <w:sz w:val="22"/>
          <w:szCs w:val="22"/>
        </w:rPr>
        <w:t xml:space="preserve"> sim007/</w:t>
      </w:r>
      <w:proofErr w:type="spellStart"/>
      <w:r w:rsidRPr="000D3F4B">
        <w:rPr>
          <w:rStyle w:val="HTMLCode"/>
          <w:rFonts w:eastAsiaTheme="minorHAnsi" w:cstheme="minorBidi"/>
          <w:sz w:val="22"/>
          <w:szCs w:val="22"/>
        </w:rPr>
        <w:t>aspnetappdemo</w:t>
      </w:r>
      <w:proofErr w:type="spellEnd"/>
    </w:p>
    <w:p w:rsidR="00E82097" w:rsidRDefault="00E82097" w:rsidP="00FE262A">
      <w:pPr>
        <w:rPr>
          <w:lang w:val="en-US"/>
        </w:rPr>
      </w:pPr>
    </w:p>
    <w:p w:rsidR="003135B8" w:rsidRDefault="003135B8" w:rsidP="00FE262A">
      <w:pPr>
        <w:rPr>
          <w:lang w:val="en-US"/>
        </w:rPr>
      </w:pPr>
      <w:r>
        <w:rPr>
          <w:lang w:val="en-US"/>
        </w:rPr>
        <w:t>Start in a new CLI:</w:t>
      </w:r>
    </w:p>
    <w:p w:rsidR="003135B8" w:rsidRPr="000D3F4B" w:rsidRDefault="003135B8" w:rsidP="000D3F4B">
      <w:pPr>
        <w:pStyle w:val="CodeSnippet"/>
      </w:pPr>
      <w:r w:rsidRPr="000D3F4B">
        <w:rPr>
          <w:rStyle w:val="HTMLCode"/>
          <w:rFonts w:eastAsiaTheme="minorHAnsi" w:cstheme="minorBidi"/>
          <w:sz w:val="22"/>
          <w:szCs w:val="22"/>
        </w:rPr>
        <w:t>docker run -it --rm -p 8001:80 --name myaspsite1 sim007/</w:t>
      </w:r>
      <w:proofErr w:type="spellStart"/>
      <w:r w:rsidRPr="000D3F4B">
        <w:rPr>
          <w:rStyle w:val="HTMLCode"/>
          <w:rFonts w:eastAsiaTheme="minorHAnsi" w:cstheme="minorBidi"/>
          <w:sz w:val="22"/>
          <w:szCs w:val="22"/>
        </w:rPr>
        <w:t>aspnetappdemo</w:t>
      </w:r>
      <w:proofErr w:type="spellEnd"/>
    </w:p>
    <w:p w:rsidR="003135B8" w:rsidRDefault="003135B8" w:rsidP="00FE262A">
      <w:pPr>
        <w:rPr>
          <w:lang w:val="en-US"/>
        </w:rPr>
      </w:pPr>
      <w:r>
        <w:rPr>
          <w:lang w:val="en-US"/>
        </w:rPr>
        <w:t>Now you have two sites without changing any code. You can reach the site with localhost:8000 and localhost:8001.</w:t>
      </w:r>
    </w:p>
    <w:p w:rsidR="006D389A" w:rsidRDefault="003135B8" w:rsidP="00FE262A">
      <w:pPr>
        <w:rPr>
          <w:lang w:val="en-US"/>
        </w:rPr>
      </w:pPr>
      <w:r>
        <w:rPr>
          <w:lang w:val="en-US"/>
        </w:rPr>
        <w:t xml:space="preserve">So it </w:t>
      </w:r>
      <w:r w:rsidR="002D003E">
        <w:rPr>
          <w:lang w:val="en-US"/>
        </w:rPr>
        <w:t xml:space="preserve">is </w:t>
      </w:r>
      <w:r w:rsidR="00810C96">
        <w:rPr>
          <w:lang w:val="en-US"/>
        </w:rPr>
        <w:t>easy</w:t>
      </w:r>
      <w:r>
        <w:rPr>
          <w:lang w:val="en-US"/>
        </w:rPr>
        <w:t xml:space="preserve"> to run for example .</w:t>
      </w:r>
      <w:del w:id="45" w:author="Veldkamp, Renzo" w:date="2018-11-07T19:25:00Z">
        <w:r w:rsidDel="00152AE6">
          <w:rPr>
            <w:lang w:val="en-US"/>
          </w:rPr>
          <w:delText>net</w:delText>
        </w:r>
      </w:del>
      <w:ins w:id="46" w:author="Veldkamp, Renzo" w:date="2018-11-07T19:25:00Z">
        <w:r w:rsidR="00152AE6">
          <w:rPr>
            <w:lang w:val="en-US"/>
          </w:rPr>
          <w:t xml:space="preserve">Net </w:t>
        </w:r>
      </w:ins>
      <w:ins w:id="47" w:author="Veldkamp, Renzo" w:date="2018-11-07T19:24:00Z">
        <w:r w:rsidR="00152AE6">
          <w:rPr>
            <w:lang w:val="en-US"/>
          </w:rPr>
          <w:t>Core</w:t>
        </w:r>
      </w:ins>
      <w:r>
        <w:rPr>
          <w:lang w:val="en-US"/>
        </w:rPr>
        <w:t xml:space="preserve"> 2.0 and .</w:t>
      </w:r>
      <w:del w:id="48" w:author="Veldkamp, Renzo" w:date="2018-11-07T19:24:00Z">
        <w:r w:rsidDel="00152AE6">
          <w:rPr>
            <w:lang w:val="en-US"/>
          </w:rPr>
          <w:delText xml:space="preserve">net </w:delText>
        </w:r>
      </w:del>
      <w:ins w:id="49" w:author="Veldkamp, Renzo" w:date="2018-11-07T19:24:00Z">
        <w:r w:rsidR="00152AE6">
          <w:rPr>
            <w:lang w:val="en-US"/>
          </w:rPr>
          <w:t xml:space="preserve">Net Core </w:t>
        </w:r>
      </w:ins>
      <w:r>
        <w:rPr>
          <w:lang w:val="en-US"/>
        </w:rPr>
        <w:t xml:space="preserve">2.1 on the same </w:t>
      </w:r>
      <w:proofErr w:type="spellStart"/>
      <w:r w:rsidR="00810C96">
        <w:rPr>
          <w:lang w:val="en-US"/>
        </w:rPr>
        <w:t>Docker</w:t>
      </w:r>
      <w:r>
        <w:rPr>
          <w:lang w:val="en-US"/>
        </w:rPr>
        <w:t>host</w:t>
      </w:r>
      <w:proofErr w:type="spellEnd"/>
      <w:r>
        <w:rPr>
          <w:lang w:val="en-US"/>
        </w:rPr>
        <w:t>.</w:t>
      </w:r>
    </w:p>
    <w:p w:rsidR="00E82097" w:rsidRDefault="00E82097" w:rsidP="006D389A">
      <w:pPr>
        <w:spacing w:line="240" w:lineRule="auto"/>
        <w:rPr>
          <w:lang w:val="en-US"/>
        </w:rPr>
      </w:pPr>
    </w:p>
    <w:p w:rsidR="004E57E2" w:rsidRDefault="004E57E2" w:rsidP="006D389A">
      <w:pPr>
        <w:spacing w:line="240" w:lineRule="auto"/>
        <w:rPr>
          <w:lang w:val="en-US"/>
        </w:rPr>
      </w:pPr>
      <w:r>
        <w:rPr>
          <w:lang w:val="en-US"/>
        </w:rPr>
        <w:t xml:space="preserve">Open </w:t>
      </w:r>
      <w:r w:rsidR="002D003E">
        <w:rPr>
          <w:lang w:val="en-US"/>
        </w:rPr>
        <w:t xml:space="preserve">a </w:t>
      </w:r>
      <w:r>
        <w:rPr>
          <w:lang w:val="en-US"/>
        </w:rPr>
        <w:t>new Power</w:t>
      </w:r>
      <w:r w:rsidR="00FB6DD5">
        <w:rPr>
          <w:lang w:val="en-US"/>
        </w:rPr>
        <w:t>S</w:t>
      </w:r>
      <w:r>
        <w:rPr>
          <w:lang w:val="en-US"/>
        </w:rPr>
        <w:t>hell.</w:t>
      </w:r>
    </w:p>
    <w:p w:rsidR="006D389A" w:rsidRDefault="004E57E2" w:rsidP="006D389A">
      <w:pPr>
        <w:spacing w:line="240" w:lineRule="auto"/>
        <w:rPr>
          <w:lang w:val="en-US"/>
        </w:rPr>
      </w:pPr>
      <w:r>
        <w:rPr>
          <w:lang w:val="en-US"/>
        </w:rPr>
        <w:t>You</w:t>
      </w:r>
      <w:r w:rsidR="006D389A">
        <w:rPr>
          <w:lang w:val="en-US"/>
        </w:rPr>
        <w:t xml:space="preserve"> can also stop the container </w:t>
      </w:r>
      <w:r>
        <w:rPr>
          <w:lang w:val="en-US"/>
        </w:rPr>
        <w:t>with</w:t>
      </w:r>
      <w:r w:rsidR="006D389A">
        <w:rPr>
          <w:lang w:val="en-US"/>
        </w:rPr>
        <w:t xml:space="preserve"> Docker</w:t>
      </w:r>
      <w:r w:rsidR="000D3F4B">
        <w:rPr>
          <w:lang w:val="en-US"/>
        </w:rPr>
        <w:t xml:space="preserve"> CLI</w:t>
      </w:r>
      <w:r w:rsidR="006D389A">
        <w:rPr>
          <w:lang w:val="en-US"/>
        </w:rPr>
        <w:t>.</w:t>
      </w:r>
    </w:p>
    <w:p w:rsidR="004A5F2E" w:rsidRDefault="004A5F2E" w:rsidP="006D389A">
      <w:pPr>
        <w:spacing w:line="240" w:lineRule="auto"/>
        <w:rPr>
          <w:lang w:val="en-US"/>
        </w:rPr>
      </w:pPr>
      <w:r>
        <w:rPr>
          <w:lang w:val="en-US"/>
        </w:rPr>
        <w:t>Do not use –rm. So the container is not deleted and you can start it again.</w:t>
      </w:r>
    </w:p>
    <w:p w:rsidR="006D389A" w:rsidRDefault="006D389A" w:rsidP="006D389A">
      <w:pPr>
        <w:spacing w:line="240" w:lineRule="auto"/>
        <w:rPr>
          <w:lang w:val="en-US"/>
        </w:rPr>
      </w:pPr>
      <w:r>
        <w:rPr>
          <w:lang w:val="en-US"/>
        </w:rPr>
        <w:t xml:space="preserve">We can also use -d (detached) – so we still have </w:t>
      </w:r>
      <w:r w:rsidR="000D3F4B">
        <w:rPr>
          <w:lang w:val="en-US"/>
        </w:rPr>
        <w:t>our</w:t>
      </w:r>
      <w:r>
        <w:rPr>
          <w:lang w:val="en-US"/>
        </w:rPr>
        <w:t xml:space="preserve"> CLI </w:t>
      </w:r>
    </w:p>
    <w:p w:rsidR="006D389A" w:rsidRPr="00EB21D1" w:rsidRDefault="003B68EF" w:rsidP="00EB21D1">
      <w:pPr>
        <w:pStyle w:val="CodeSnippet"/>
      </w:pPr>
      <w:r w:rsidRPr="00EB21D1">
        <w:rPr>
          <w:rStyle w:val="HTMLCode"/>
          <w:rFonts w:eastAsiaTheme="minorHAnsi" w:cstheme="minorBidi"/>
          <w:sz w:val="22"/>
          <w:szCs w:val="22"/>
        </w:rPr>
        <w:t>docker run -d</w:t>
      </w:r>
      <w:r w:rsidR="006D389A" w:rsidRPr="00EB21D1">
        <w:rPr>
          <w:rStyle w:val="HTMLCode"/>
          <w:rFonts w:eastAsiaTheme="minorHAnsi" w:cstheme="minorBidi"/>
          <w:sz w:val="22"/>
          <w:szCs w:val="22"/>
        </w:rPr>
        <w:t xml:space="preserve"> </w:t>
      </w:r>
      <w:r w:rsidRPr="00EB21D1">
        <w:rPr>
          <w:rStyle w:val="HTMLCode"/>
          <w:rFonts w:eastAsiaTheme="minorHAnsi" w:cstheme="minorBidi"/>
          <w:sz w:val="22"/>
          <w:szCs w:val="22"/>
        </w:rPr>
        <w:t>-p 800</w:t>
      </w:r>
      <w:r w:rsidR="00C339BD" w:rsidRPr="00EB21D1">
        <w:rPr>
          <w:rStyle w:val="HTMLCode"/>
          <w:rFonts w:eastAsiaTheme="minorHAnsi" w:cstheme="minorBidi"/>
          <w:sz w:val="22"/>
          <w:szCs w:val="22"/>
        </w:rPr>
        <w:t>2</w:t>
      </w:r>
      <w:r w:rsidRPr="00EB21D1">
        <w:rPr>
          <w:rStyle w:val="HTMLCode"/>
          <w:rFonts w:eastAsiaTheme="minorHAnsi" w:cstheme="minorBidi"/>
          <w:sz w:val="22"/>
          <w:szCs w:val="22"/>
        </w:rPr>
        <w:t>:80 --name myaspsite</w:t>
      </w:r>
      <w:r w:rsidR="00C339BD" w:rsidRPr="00EB21D1">
        <w:rPr>
          <w:rStyle w:val="HTMLCode"/>
          <w:rFonts w:eastAsiaTheme="minorHAnsi" w:cstheme="minorBidi"/>
          <w:sz w:val="22"/>
          <w:szCs w:val="22"/>
        </w:rPr>
        <w:t>2</w:t>
      </w:r>
      <w:r w:rsidRPr="00EB21D1">
        <w:rPr>
          <w:rStyle w:val="HTMLCode"/>
          <w:rFonts w:eastAsiaTheme="minorHAnsi" w:cstheme="minorBidi"/>
          <w:sz w:val="22"/>
          <w:szCs w:val="22"/>
        </w:rPr>
        <w:t xml:space="preserve"> sim007/</w:t>
      </w:r>
      <w:proofErr w:type="spellStart"/>
      <w:r w:rsidRPr="00EB21D1">
        <w:rPr>
          <w:rStyle w:val="HTMLCode"/>
          <w:rFonts w:eastAsiaTheme="minorHAnsi" w:cstheme="minorBidi"/>
          <w:sz w:val="22"/>
          <w:szCs w:val="22"/>
        </w:rPr>
        <w:t>aspnetappdemo</w:t>
      </w:r>
      <w:proofErr w:type="spellEnd"/>
    </w:p>
    <w:p w:rsidR="003135B8" w:rsidRDefault="006D389A" w:rsidP="00FE262A">
      <w:pPr>
        <w:rPr>
          <w:lang w:val="en-US"/>
        </w:rPr>
      </w:pPr>
      <w:r>
        <w:rPr>
          <w:lang w:val="en-US"/>
        </w:rPr>
        <w:t>Do the following:</w:t>
      </w:r>
    </w:p>
    <w:p w:rsidR="006D389A" w:rsidRPr="006D389A" w:rsidRDefault="000D3F4B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 the container</w:t>
      </w:r>
      <w:r w:rsidR="006D389A">
        <w:rPr>
          <w:lang w:val="en-US"/>
        </w:rPr>
        <w:t xml:space="preserve"> – </w:t>
      </w:r>
      <w:r>
        <w:rPr>
          <w:lang w:val="en-US"/>
        </w:rPr>
        <w:t xml:space="preserve">check if </w:t>
      </w:r>
      <w:r w:rsidR="00583CC6">
        <w:rPr>
          <w:lang w:val="en-US"/>
        </w:rPr>
        <w:t xml:space="preserve">the </w:t>
      </w:r>
      <w:r>
        <w:rPr>
          <w:lang w:val="en-US"/>
        </w:rPr>
        <w:t>site is available</w:t>
      </w:r>
    </w:p>
    <w:p w:rsidR="006D389A" w:rsidRDefault="006D389A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stopped containers</w:t>
      </w:r>
    </w:p>
    <w:p w:rsidR="006D389A" w:rsidRDefault="006D389A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 site – see the site</w:t>
      </w:r>
    </w:p>
    <w:p w:rsidR="006D389A" w:rsidRDefault="006D389A" w:rsidP="006D389A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6D389A">
        <w:t xml:space="preserve">docker container stop </w:t>
      </w:r>
      <w:r w:rsidRPr="006D389A">
        <w:rPr>
          <w:rStyle w:val="HTMLCode"/>
          <w:rFonts w:eastAsiaTheme="minorHAnsi" w:cstheme="minorBidi"/>
          <w:sz w:val="22"/>
          <w:szCs w:val="22"/>
        </w:rPr>
        <w:t>myaspsite2</w:t>
      </w:r>
    </w:p>
    <w:p w:rsidR="00362841" w:rsidRPr="006D389A" w:rsidRDefault="00362841" w:rsidP="006D389A">
      <w:pPr>
        <w:pStyle w:val="CodeSnippet"/>
      </w:pPr>
      <w:r>
        <w:t>docker container ls -a -f name=myaspsite2</w:t>
      </w:r>
    </w:p>
    <w:p w:rsidR="006D389A" w:rsidRDefault="006D389A" w:rsidP="006D389A">
      <w:pPr>
        <w:pStyle w:val="CodeSnippet"/>
      </w:pPr>
      <w:r w:rsidRPr="006D389A">
        <w:t>docker container start myaspsite2</w:t>
      </w:r>
    </w:p>
    <w:p w:rsidR="00AF42F4" w:rsidRPr="006D389A" w:rsidRDefault="00AF42F4" w:rsidP="006D389A">
      <w:pPr>
        <w:pStyle w:val="CodeSnippet"/>
      </w:pPr>
      <w:r>
        <w:t>docker container ls -a -f name=myaspsite2</w:t>
      </w:r>
    </w:p>
    <w:p w:rsidR="00AD5FB3" w:rsidRDefault="00AD5FB3" w:rsidP="00FE262A">
      <w:pPr>
        <w:rPr>
          <w:lang w:val="en-US"/>
        </w:rPr>
      </w:pPr>
    </w:p>
    <w:p w:rsidR="0052303B" w:rsidRDefault="0052303B" w:rsidP="00FE262A">
      <w:pPr>
        <w:rPr>
          <w:lang w:val="en-US"/>
        </w:rPr>
      </w:pPr>
      <w:r>
        <w:rPr>
          <w:lang w:val="en-US"/>
        </w:rPr>
        <w:t>We can go in the running container with:</w:t>
      </w:r>
    </w:p>
    <w:p w:rsidR="0052303B" w:rsidRDefault="0052303B" w:rsidP="0052303B">
      <w:pPr>
        <w:pStyle w:val="CodeSnippet"/>
      </w:pPr>
      <w:r w:rsidRPr="0052303B">
        <w:t xml:space="preserve">docker exec -it myaspsite2 </w:t>
      </w:r>
      <w:proofErr w:type="spellStart"/>
      <w:r w:rsidRPr="0052303B">
        <w:t>sh</w:t>
      </w:r>
      <w:proofErr w:type="spellEnd"/>
    </w:p>
    <w:p w:rsidR="0072012A" w:rsidRDefault="00895711" w:rsidP="00AA3C07">
      <w:pPr>
        <w:rPr>
          <w:lang w:val="en-US"/>
        </w:rPr>
      </w:pPr>
      <w:r>
        <w:rPr>
          <w:lang w:val="en-US"/>
        </w:rPr>
        <w:t xml:space="preserve">Now you are in the container and </w:t>
      </w:r>
      <w:r w:rsidR="001D211E">
        <w:rPr>
          <w:lang w:val="en-US"/>
        </w:rPr>
        <w:t xml:space="preserve">can </w:t>
      </w:r>
      <w:r>
        <w:rPr>
          <w:lang w:val="en-US"/>
        </w:rPr>
        <w:t>give Linux commands.</w:t>
      </w:r>
    </w:p>
    <w:p w:rsidR="0072012A" w:rsidRDefault="00895711" w:rsidP="00AA3C07">
      <w:pPr>
        <w:rPr>
          <w:lang w:val="en-US"/>
        </w:rPr>
      </w:pPr>
      <w:r>
        <w:rPr>
          <w:lang w:val="en-US"/>
        </w:rPr>
        <w:t xml:space="preserve">Note: in </w:t>
      </w:r>
      <w:r w:rsidR="00583CC6">
        <w:rPr>
          <w:lang w:val="en-US"/>
        </w:rPr>
        <w:t xml:space="preserve">the </w:t>
      </w:r>
      <w:r>
        <w:rPr>
          <w:lang w:val="en-US"/>
        </w:rPr>
        <w:t>container world it is not best practice to change things in the container</w:t>
      </w:r>
      <w:r w:rsidR="00583CC6">
        <w:rPr>
          <w:lang w:val="en-US"/>
        </w:rPr>
        <w:t>. Y</w:t>
      </w:r>
      <w:r>
        <w:rPr>
          <w:lang w:val="en-US"/>
        </w:rPr>
        <w:t>ou have to ask / make a new image.</w:t>
      </w:r>
      <w:ins w:id="50" w:author="Veldkamp, Renzo" w:date="2018-11-07T19:42:00Z">
        <w:r w:rsidR="00B95C93">
          <w:rPr>
            <w:lang w:val="en-US"/>
          </w:rPr>
          <w:br/>
          <w:t xml:space="preserve">You exit the </w:t>
        </w:r>
        <w:r w:rsidR="00873779">
          <w:rPr>
            <w:lang w:val="en-US"/>
          </w:rPr>
          <w:t>container (i.e. the shell) with ‘exit’.</w:t>
        </w:r>
      </w:ins>
    </w:p>
    <w:p w:rsidR="00311384" w:rsidRDefault="00311384" w:rsidP="00AA3C07">
      <w:pPr>
        <w:rPr>
          <w:lang w:val="en-US"/>
        </w:rPr>
      </w:pPr>
    </w:p>
    <w:p w:rsidR="003B1E54" w:rsidRPr="00AF42F4" w:rsidRDefault="00AF42F4" w:rsidP="00AA3C07">
      <w:pPr>
        <w:rPr>
          <w:lang w:val="en-US"/>
        </w:rPr>
      </w:pPr>
      <w:r>
        <w:rPr>
          <w:lang w:val="en-US"/>
        </w:rPr>
        <w:t>Stop the container and delete the container</w:t>
      </w:r>
    </w:p>
    <w:p w:rsidR="00AF42F4" w:rsidRDefault="00AF42F4" w:rsidP="00AF42F4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AF42F4">
        <w:lastRenderedPageBreak/>
        <w:t xml:space="preserve">docker container </w:t>
      </w:r>
      <w:r w:rsidR="0072012A">
        <w:t>stop</w:t>
      </w:r>
      <w:r w:rsidRPr="00AF42F4">
        <w:t xml:space="preserve"> </w:t>
      </w:r>
      <w:r w:rsidRPr="00AF42F4">
        <w:rPr>
          <w:rStyle w:val="HTMLCode"/>
          <w:rFonts w:eastAsiaTheme="minorHAnsi" w:cstheme="minorBidi"/>
          <w:sz w:val="22"/>
          <w:szCs w:val="22"/>
        </w:rPr>
        <w:t>myaspsite2</w:t>
      </w:r>
    </w:p>
    <w:p w:rsidR="0072012A" w:rsidRPr="00AF42F4" w:rsidRDefault="0072012A" w:rsidP="00AF42F4">
      <w:pPr>
        <w:pStyle w:val="CodeSnippet"/>
      </w:pPr>
      <w:r>
        <w:t xml:space="preserve">docker container rm </w:t>
      </w:r>
      <w:r w:rsidRPr="00AF42F4">
        <w:rPr>
          <w:rStyle w:val="HTMLCode"/>
          <w:rFonts w:eastAsiaTheme="minorHAnsi" w:cstheme="minorBidi"/>
          <w:sz w:val="22"/>
          <w:szCs w:val="22"/>
        </w:rPr>
        <w:t>myaspsite2</w:t>
      </w:r>
    </w:p>
    <w:p w:rsidR="00E82097" w:rsidRDefault="00E82097" w:rsidP="00AA3C07">
      <w:pPr>
        <w:rPr>
          <w:lang w:val="en-US"/>
        </w:rPr>
      </w:pPr>
    </w:p>
    <w:p w:rsidR="00867F28" w:rsidRDefault="00867F28" w:rsidP="00867F28">
      <w:pPr>
        <w:pStyle w:val="Heading2"/>
        <w:rPr>
          <w:lang w:val="en-US"/>
        </w:rPr>
      </w:pPr>
      <w:r>
        <w:rPr>
          <w:lang w:val="en-US"/>
        </w:rPr>
        <w:t>Container</w:t>
      </w:r>
      <w:r w:rsidR="00583CC6">
        <w:rPr>
          <w:lang w:val="en-US"/>
        </w:rPr>
        <w:t>s</w:t>
      </w:r>
      <w:r>
        <w:rPr>
          <w:lang w:val="en-US"/>
        </w:rPr>
        <w:t xml:space="preserve"> are immutable and isolated</w:t>
      </w:r>
    </w:p>
    <w:p w:rsidR="00867F28" w:rsidRPr="00867F28" w:rsidRDefault="00867F28" w:rsidP="00867F28">
      <w:pPr>
        <w:rPr>
          <w:lang w:val="en-US"/>
        </w:rPr>
      </w:pPr>
      <w:r>
        <w:rPr>
          <w:lang w:val="en-US"/>
        </w:rPr>
        <w:t xml:space="preserve">In this part we learn that </w:t>
      </w:r>
      <w:r w:rsidR="00583CC6">
        <w:rPr>
          <w:lang w:val="en-US"/>
        </w:rPr>
        <w:t xml:space="preserve">a </w:t>
      </w:r>
      <w:r>
        <w:rPr>
          <w:lang w:val="en-US"/>
        </w:rPr>
        <w:t>container is immutable and isolated. You can do this part with a</w:t>
      </w:r>
      <w:r w:rsidR="007211AD">
        <w:rPr>
          <w:lang w:val="en-US"/>
        </w:rPr>
        <w:t>n</w:t>
      </w:r>
      <w:r>
        <w:rPr>
          <w:lang w:val="en-US"/>
        </w:rPr>
        <w:t xml:space="preserve"> alpine container or </w:t>
      </w:r>
      <w:r w:rsidR="00FB6DD5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container</w:t>
      </w:r>
    </w:p>
    <w:p w:rsidR="00867F28" w:rsidRDefault="00867F28" w:rsidP="00867F28">
      <w:pPr>
        <w:rPr>
          <w:lang w:val="en-US"/>
        </w:rPr>
      </w:pPr>
    </w:p>
    <w:p w:rsidR="00867F28" w:rsidRPr="005E5388" w:rsidRDefault="00867F28" w:rsidP="005E5388">
      <w:pPr>
        <w:pStyle w:val="Heading2"/>
        <w:rPr>
          <w:lang w:val="en-US"/>
        </w:rPr>
      </w:pPr>
      <w:r w:rsidRPr="005E5388">
        <w:rPr>
          <w:lang w:val="en-US"/>
        </w:rPr>
        <w:t>Alpine container</w:t>
      </w:r>
    </w:p>
    <w:p w:rsidR="0063781D" w:rsidRPr="00867F28" w:rsidRDefault="0063781D" w:rsidP="00867F28">
      <w:pPr>
        <w:rPr>
          <w:lang w:val="en-US"/>
        </w:rPr>
      </w:pPr>
      <w:r w:rsidRPr="00867F28">
        <w:rPr>
          <w:lang w:val="en-US"/>
        </w:rPr>
        <w:t>Start an alpine container</w:t>
      </w:r>
    </w:p>
    <w:p w:rsidR="00193D7F" w:rsidRDefault="00193D7F" w:rsidP="00193D7F">
      <w:pPr>
        <w:pStyle w:val="CodeSnippet"/>
      </w:pPr>
      <w:r w:rsidRPr="00193D7F">
        <w:t xml:space="preserve">docker container run -it alpine </w:t>
      </w:r>
      <w:proofErr w:type="spellStart"/>
      <w:r w:rsidRPr="00193D7F">
        <w:t>sh</w:t>
      </w:r>
      <w:proofErr w:type="spellEnd"/>
    </w:p>
    <w:p w:rsidR="0063781D" w:rsidRPr="00867F28" w:rsidRDefault="0063781D" w:rsidP="00867F28">
      <w:pPr>
        <w:rPr>
          <w:lang w:val="en-US"/>
        </w:rPr>
      </w:pPr>
      <w:r w:rsidRPr="00867F28">
        <w:rPr>
          <w:lang w:val="en-US"/>
        </w:rPr>
        <w:t>Add a file Centric in home directory</w:t>
      </w:r>
    </w:p>
    <w:p w:rsidR="0063781D" w:rsidRPr="005E5388" w:rsidRDefault="005E5388" w:rsidP="005E5388">
      <w:pPr>
        <w:pStyle w:val="CodeSnippet"/>
      </w:pPr>
      <w:r>
        <w:t>echo “I added this file</w:t>
      </w:r>
      <w:r w:rsidR="0063781D" w:rsidRPr="00867F28">
        <w:t>” &gt;&gt; centric</w:t>
      </w:r>
    </w:p>
    <w:p w:rsidR="00FD6E62" w:rsidRDefault="008930B7" w:rsidP="00867F28">
      <w:pPr>
        <w:rPr>
          <w:lang w:val="en-US"/>
        </w:rPr>
      </w:pPr>
      <w:r>
        <w:rPr>
          <w:lang w:val="en-US"/>
        </w:rPr>
        <w:t>Use ls</w:t>
      </w:r>
      <w:r w:rsidR="00125762">
        <w:rPr>
          <w:lang w:val="en-US"/>
        </w:rPr>
        <w:t xml:space="preserve"> and cat</w:t>
      </w:r>
      <w:r w:rsidR="00FD6E62">
        <w:rPr>
          <w:lang w:val="en-US"/>
        </w:rPr>
        <w:t xml:space="preserve"> to verify the file.</w:t>
      </w:r>
    </w:p>
    <w:p w:rsidR="0063781D" w:rsidRPr="005E5388" w:rsidRDefault="0063781D" w:rsidP="00867F28">
      <w:pPr>
        <w:rPr>
          <w:lang w:val="en-US"/>
        </w:rPr>
      </w:pPr>
      <w:r w:rsidRPr="00867F28">
        <w:rPr>
          <w:lang w:val="en-US"/>
        </w:rPr>
        <w:t xml:space="preserve">Stop the </w:t>
      </w:r>
      <w:r w:rsidR="00FD6E62">
        <w:rPr>
          <w:lang w:val="en-US"/>
        </w:rPr>
        <w:t xml:space="preserve">interactive </w:t>
      </w:r>
      <w:r w:rsidRPr="00867F28">
        <w:rPr>
          <w:lang w:val="en-US"/>
        </w:rPr>
        <w:t>container with exit</w:t>
      </w:r>
    </w:p>
    <w:p w:rsidR="0063781D" w:rsidRDefault="005E5388" w:rsidP="00867F28">
      <w:pPr>
        <w:rPr>
          <w:lang w:val="en-US"/>
        </w:rPr>
      </w:pPr>
      <w:r>
        <w:rPr>
          <w:lang w:val="en-US"/>
        </w:rPr>
        <w:t xml:space="preserve">Case 1: </w:t>
      </w:r>
      <w:r w:rsidR="0063781D" w:rsidRPr="00867F28">
        <w:rPr>
          <w:lang w:val="en-US"/>
        </w:rPr>
        <w:t xml:space="preserve">start </w:t>
      </w:r>
      <w:r w:rsidR="00583CC6">
        <w:rPr>
          <w:lang w:val="en-US"/>
        </w:rPr>
        <w:t xml:space="preserve">a </w:t>
      </w:r>
      <w:r w:rsidR="0063781D" w:rsidRPr="00867F28">
        <w:rPr>
          <w:lang w:val="en-US"/>
        </w:rPr>
        <w:t>new container</w:t>
      </w:r>
    </w:p>
    <w:p w:rsidR="00193D7F" w:rsidRPr="005E5388" w:rsidRDefault="00193D7F" w:rsidP="00193D7F">
      <w:pPr>
        <w:pStyle w:val="CodeSnippet"/>
      </w:pPr>
      <w:r w:rsidRPr="00193D7F">
        <w:t xml:space="preserve">docker container run -it alpine </w:t>
      </w:r>
      <w:proofErr w:type="spellStart"/>
      <w:r w:rsidRPr="00193D7F">
        <w:t>sh</w:t>
      </w:r>
      <w:proofErr w:type="spellEnd"/>
    </w:p>
    <w:p w:rsidR="0063781D" w:rsidRPr="005E5388" w:rsidRDefault="005E5388" w:rsidP="005E5388">
      <w:pPr>
        <w:rPr>
          <w:lang w:val="en-US"/>
        </w:rPr>
      </w:pPr>
      <w:r w:rsidRPr="005E5388">
        <w:rPr>
          <w:lang w:val="en-US"/>
        </w:rPr>
        <w:t xml:space="preserve">Search for </w:t>
      </w:r>
      <w:r w:rsidR="0063781D" w:rsidRPr="005E5388">
        <w:rPr>
          <w:lang w:val="en-US"/>
        </w:rPr>
        <w:t>file</w:t>
      </w:r>
      <w:r>
        <w:rPr>
          <w:lang w:val="en-US"/>
        </w:rPr>
        <w:t>:</w:t>
      </w:r>
      <w:r w:rsidR="0063781D" w:rsidRPr="005E5388">
        <w:rPr>
          <w:lang w:val="en-US"/>
        </w:rPr>
        <w:t xml:space="preserve"> Centric</w:t>
      </w:r>
      <w:r w:rsidR="00583CC6">
        <w:rPr>
          <w:lang w:val="en-US"/>
        </w:rPr>
        <w:t>. I</w:t>
      </w:r>
      <w:r>
        <w:rPr>
          <w:lang w:val="en-US"/>
        </w:rPr>
        <w:t>t is not there.</w:t>
      </w:r>
    </w:p>
    <w:p w:rsidR="0063781D" w:rsidRDefault="0063781D" w:rsidP="005E5388">
      <w:pPr>
        <w:rPr>
          <w:lang w:val="en-US"/>
        </w:rPr>
      </w:pPr>
      <w:r w:rsidRPr="00867F28">
        <w:rPr>
          <w:lang w:val="en-US"/>
        </w:rPr>
        <w:t xml:space="preserve">Case 2: start </w:t>
      </w:r>
      <w:r w:rsidR="00583CC6">
        <w:rPr>
          <w:lang w:val="en-US"/>
        </w:rPr>
        <w:t xml:space="preserve">the </w:t>
      </w:r>
      <w:r w:rsidRPr="00867F28">
        <w:rPr>
          <w:lang w:val="en-US"/>
        </w:rPr>
        <w:t>old container</w:t>
      </w:r>
    </w:p>
    <w:p w:rsidR="005E5388" w:rsidRPr="005E5388" w:rsidRDefault="005E5388" w:rsidP="005E5388">
      <w:pPr>
        <w:rPr>
          <w:lang w:val="en-US"/>
        </w:rPr>
      </w:pPr>
      <w:r>
        <w:rPr>
          <w:lang w:val="en-US"/>
        </w:rPr>
        <w:t>Search the stopped container you started</w:t>
      </w:r>
    </w:p>
    <w:p w:rsidR="0063781D" w:rsidRPr="00867F28" w:rsidRDefault="0063781D" w:rsidP="005E5388">
      <w:pPr>
        <w:pStyle w:val="CodeSnippet"/>
      </w:pPr>
      <w:r w:rsidRPr="00867F28">
        <w:t>docker container ls –a (find the container-id)</w:t>
      </w:r>
    </w:p>
    <w:p w:rsidR="005E5388" w:rsidRDefault="005E5388" w:rsidP="005E5388">
      <w:pPr>
        <w:rPr>
          <w:lang w:val="en-US"/>
        </w:rPr>
      </w:pPr>
      <w:r>
        <w:rPr>
          <w:lang w:val="en-US"/>
        </w:rPr>
        <w:t>Start the container</w:t>
      </w:r>
    </w:p>
    <w:p w:rsidR="0063781D" w:rsidRPr="005E5388" w:rsidRDefault="0063781D" w:rsidP="005E5388">
      <w:pPr>
        <w:pStyle w:val="CodeSnippet"/>
      </w:pPr>
      <w:r w:rsidRPr="00867F28">
        <w:t>docker container start &lt;id&gt;</w:t>
      </w:r>
    </w:p>
    <w:p w:rsidR="005E5388" w:rsidRDefault="0063781D" w:rsidP="005E5388">
      <w:pPr>
        <w:pStyle w:val="CodeSnippet"/>
      </w:pPr>
      <w:r w:rsidRPr="00867F28">
        <w:t>docker exec -it &lt;id&gt;</w:t>
      </w:r>
      <w:ins w:id="51" w:author="Veldkamp, Renzo" w:date="2018-11-07T19:29:00Z">
        <w:r w:rsidR="00152AE6">
          <w:t xml:space="preserve"> </w:t>
        </w:r>
        <w:proofErr w:type="spellStart"/>
        <w:r w:rsidR="00152AE6">
          <w:t>sh</w:t>
        </w:r>
      </w:ins>
      <w:proofErr w:type="spellEnd"/>
    </w:p>
    <w:p w:rsidR="0063781D" w:rsidRPr="005E5388" w:rsidRDefault="005E5388" w:rsidP="005E5388">
      <w:pPr>
        <w:rPr>
          <w:lang w:val="en-US"/>
        </w:rPr>
      </w:pPr>
      <w:r w:rsidRPr="005E5388">
        <w:rPr>
          <w:lang w:val="en-US"/>
        </w:rPr>
        <w:t xml:space="preserve">You will see the </w:t>
      </w:r>
      <w:r w:rsidR="00583CC6">
        <w:rPr>
          <w:lang w:val="en-US"/>
        </w:rPr>
        <w:t>C</w:t>
      </w:r>
      <w:r w:rsidR="0063781D" w:rsidRPr="005E5388">
        <w:rPr>
          <w:lang w:val="en-US"/>
        </w:rPr>
        <w:t>entric file</w:t>
      </w:r>
      <w:r w:rsidRPr="005E5388">
        <w:rPr>
          <w:lang w:val="en-US"/>
        </w:rPr>
        <w:t>.</w:t>
      </w:r>
    </w:p>
    <w:p w:rsidR="005E5388" w:rsidRDefault="00ED62E3" w:rsidP="005E5388">
      <w:pPr>
        <w:rPr>
          <w:lang w:val="en-US"/>
        </w:rPr>
      </w:pPr>
      <w:r>
        <w:rPr>
          <w:lang w:val="en-US"/>
        </w:rPr>
        <w:t xml:space="preserve">Do </w:t>
      </w:r>
      <w:r w:rsidR="001E47A9">
        <w:rPr>
          <w:lang w:val="en-US"/>
        </w:rPr>
        <w:t xml:space="preserve">you </w:t>
      </w:r>
      <w:r>
        <w:rPr>
          <w:lang w:val="en-US"/>
        </w:rPr>
        <w:t>understand</w:t>
      </w:r>
      <w:r w:rsidR="008D3E9C">
        <w:rPr>
          <w:lang w:val="en-US"/>
        </w:rPr>
        <w:t xml:space="preserve"> what is happening</w:t>
      </w:r>
      <w:r>
        <w:rPr>
          <w:lang w:val="en-US"/>
        </w:rPr>
        <w:t>?</w:t>
      </w:r>
    </w:p>
    <w:p w:rsidR="003574C8" w:rsidRPr="005E5388" w:rsidRDefault="003574C8" w:rsidP="003574C8">
      <w:pPr>
        <w:pStyle w:val="Heading2"/>
        <w:rPr>
          <w:lang w:val="en-US"/>
        </w:rPr>
      </w:pPr>
      <w:r>
        <w:rPr>
          <w:lang w:val="en-US"/>
        </w:rPr>
        <w:t>Power</w:t>
      </w:r>
      <w:r w:rsidR="00FB6DD5">
        <w:rPr>
          <w:lang w:val="en-US"/>
        </w:rPr>
        <w:t>S</w:t>
      </w:r>
      <w:r>
        <w:rPr>
          <w:lang w:val="en-US"/>
        </w:rPr>
        <w:t>hell</w:t>
      </w:r>
    </w:p>
    <w:p w:rsidR="003574C8" w:rsidRPr="00867F28" w:rsidRDefault="003574C8" w:rsidP="003574C8">
      <w:pPr>
        <w:rPr>
          <w:lang w:val="en-US"/>
        </w:rPr>
      </w:pPr>
      <w:r w:rsidRPr="00867F28">
        <w:rPr>
          <w:lang w:val="en-US"/>
        </w:rPr>
        <w:t xml:space="preserve">Start </w:t>
      </w:r>
      <w:r w:rsidR="00E06D1C">
        <w:rPr>
          <w:lang w:val="en-US"/>
        </w:rPr>
        <w:t xml:space="preserve">a </w:t>
      </w:r>
      <w:r w:rsidR="00FB6DD5">
        <w:rPr>
          <w:lang w:val="en-US"/>
        </w:rPr>
        <w:t>P</w:t>
      </w:r>
      <w:r w:rsidR="00E06D1C">
        <w:rPr>
          <w:lang w:val="en-US"/>
        </w:rPr>
        <w:t>ower</w:t>
      </w:r>
      <w:r w:rsidR="00FB6DD5">
        <w:rPr>
          <w:lang w:val="en-US"/>
        </w:rPr>
        <w:t>S</w:t>
      </w:r>
      <w:r w:rsidR="00E06D1C">
        <w:rPr>
          <w:lang w:val="en-US"/>
        </w:rPr>
        <w:t xml:space="preserve">hell container based on </w:t>
      </w:r>
      <w:r w:rsidR="00583CC6">
        <w:rPr>
          <w:lang w:val="en-US"/>
        </w:rPr>
        <w:t xml:space="preserve">an </w:t>
      </w:r>
      <w:r w:rsidR="00E06D1C">
        <w:rPr>
          <w:lang w:val="en-US"/>
        </w:rPr>
        <w:t>alpine</w:t>
      </w:r>
      <w:r w:rsidRPr="00867F28">
        <w:rPr>
          <w:lang w:val="en-US"/>
        </w:rPr>
        <w:t xml:space="preserve"> container</w:t>
      </w:r>
    </w:p>
    <w:p w:rsidR="00FD6E62" w:rsidRDefault="00FD6E62" w:rsidP="00FD6E62">
      <w:pPr>
        <w:pStyle w:val="CodeSnippet"/>
      </w:pPr>
      <w:r w:rsidRPr="00FD6E62">
        <w:t xml:space="preserve">docker container run -it </w:t>
      </w:r>
      <w:proofErr w:type="spellStart"/>
      <w:r w:rsidRPr="00FD6E62">
        <w:t>microsoft</w:t>
      </w:r>
      <w:proofErr w:type="spellEnd"/>
      <w:r w:rsidRPr="00FD6E62">
        <w:t>/</w:t>
      </w:r>
      <w:proofErr w:type="spellStart"/>
      <w:r w:rsidRPr="00FD6E62">
        <w:t>powershell</w:t>
      </w:r>
      <w:proofErr w:type="spellEnd"/>
    </w:p>
    <w:p w:rsidR="003574C8" w:rsidRPr="00867F28" w:rsidRDefault="003574C8" w:rsidP="003574C8">
      <w:pPr>
        <w:rPr>
          <w:lang w:val="en-US"/>
        </w:rPr>
      </w:pPr>
      <w:r w:rsidRPr="00867F28">
        <w:rPr>
          <w:lang w:val="en-US"/>
        </w:rPr>
        <w:t xml:space="preserve">Add a file Centric in </w:t>
      </w:r>
      <w:r w:rsidR="00583CC6">
        <w:rPr>
          <w:lang w:val="en-US"/>
        </w:rPr>
        <w:t xml:space="preserve">the </w:t>
      </w:r>
      <w:r w:rsidRPr="00867F28">
        <w:rPr>
          <w:lang w:val="en-US"/>
        </w:rPr>
        <w:t>home directory</w:t>
      </w:r>
    </w:p>
    <w:p w:rsidR="003574C8" w:rsidRPr="005E5388" w:rsidRDefault="003574C8" w:rsidP="003574C8">
      <w:pPr>
        <w:pStyle w:val="CodeSnippet"/>
      </w:pPr>
      <w:r>
        <w:t>echo “I added this file</w:t>
      </w:r>
      <w:r w:rsidRPr="00867F28">
        <w:t>” &gt;&gt; centric</w:t>
      </w:r>
    </w:p>
    <w:p w:rsidR="00FD6E62" w:rsidRDefault="00FD6E62" w:rsidP="003574C8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and type to verify the file.</w:t>
      </w:r>
    </w:p>
    <w:p w:rsidR="003574C8" w:rsidRPr="005E5388" w:rsidRDefault="003574C8" w:rsidP="003574C8">
      <w:pPr>
        <w:rPr>
          <w:lang w:val="en-US"/>
        </w:rPr>
      </w:pPr>
      <w:r w:rsidRPr="00867F28">
        <w:rPr>
          <w:lang w:val="en-US"/>
        </w:rPr>
        <w:t>Stop the container with exit</w:t>
      </w:r>
    </w:p>
    <w:p w:rsidR="003574C8" w:rsidRPr="005E5388" w:rsidRDefault="003574C8" w:rsidP="003574C8">
      <w:pPr>
        <w:rPr>
          <w:lang w:val="en-US"/>
        </w:rPr>
      </w:pPr>
      <w:r>
        <w:rPr>
          <w:lang w:val="en-US"/>
        </w:rPr>
        <w:lastRenderedPageBreak/>
        <w:t xml:space="preserve">Case 1: </w:t>
      </w:r>
      <w:r w:rsidRPr="00867F28">
        <w:rPr>
          <w:lang w:val="en-US"/>
        </w:rPr>
        <w:t xml:space="preserve">start </w:t>
      </w:r>
      <w:r w:rsidR="00583CC6">
        <w:rPr>
          <w:lang w:val="en-US"/>
        </w:rPr>
        <w:t xml:space="preserve">a </w:t>
      </w:r>
      <w:r w:rsidRPr="00867F28">
        <w:rPr>
          <w:lang w:val="en-US"/>
        </w:rPr>
        <w:t>new container</w:t>
      </w:r>
    </w:p>
    <w:p w:rsidR="003574C8" w:rsidRPr="005E5388" w:rsidRDefault="003574C8" w:rsidP="003574C8">
      <w:pPr>
        <w:rPr>
          <w:lang w:val="en-US"/>
        </w:rPr>
      </w:pPr>
      <w:r w:rsidRPr="005E5388">
        <w:rPr>
          <w:lang w:val="en-US"/>
        </w:rPr>
        <w:t>Search for file</w:t>
      </w:r>
      <w:r>
        <w:rPr>
          <w:lang w:val="en-US"/>
        </w:rPr>
        <w:t>:</w:t>
      </w:r>
      <w:r w:rsidRPr="005E5388">
        <w:rPr>
          <w:lang w:val="en-US"/>
        </w:rPr>
        <w:t xml:space="preserve"> Centric</w:t>
      </w:r>
      <w:r w:rsidR="008D3E9C">
        <w:rPr>
          <w:lang w:val="en-US"/>
        </w:rPr>
        <w:t>. I</w:t>
      </w:r>
      <w:r>
        <w:rPr>
          <w:lang w:val="en-US"/>
        </w:rPr>
        <w:t>t is not there.</w:t>
      </w:r>
    </w:p>
    <w:p w:rsidR="003574C8" w:rsidRDefault="003574C8" w:rsidP="003574C8">
      <w:pPr>
        <w:rPr>
          <w:lang w:val="en-US"/>
        </w:rPr>
      </w:pPr>
      <w:r w:rsidRPr="00867F28">
        <w:rPr>
          <w:lang w:val="en-US"/>
        </w:rPr>
        <w:t xml:space="preserve">Case 2: start </w:t>
      </w:r>
      <w:r w:rsidR="008D3E9C">
        <w:rPr>
          <w:lang w:val="en-US"/>
        </w:rPr>
        <w:t xml:space="preserve">the </w:t>
      </w:r>
      <w:r w:rsidRPr="00867F28">
        <w:rPr>
          <w:lang w:val="en-US"/>
        </w:rPr>
        <w:t>old container</w:t>
      </w:r>
    </w:p>
    <w:p w:rsidR="00FD6E62" w:rsidRDefault="00FD6E62" w:rsidP="00FD6E62">
      <w:pPr>
        <w:pStyle w:val="CodeSnippet"/>
      </w:pPr>
      <w:r w:rsidRPr="00FD6E62">
        <w:t xml:space="preserve">docker container run -it </w:t>
      </w:r>
      <w:proofErr w:type="spellStart"/>
      <w:r w:rsidRPr="00FD6E62">
        <w:t>microsoft</w:t>
      </w:r>
      <w:proofErr w:type="spellEnd"/>
      <w:r w:rsidRPr="00FD6E62">
        <w:t>/</w:t>
      </w:r>
      <w:proofErr w:type="spellStart"/>
      <w:r w:rsidRPr="00FD6E62">
        <w:t>powershell</w:t>
      </w:r>
      <w:proofErr w:type="spellEnd"/>
    </w:p>
    <w:p w:rsidR="003574C8" w:rsidRPr="005E5388" w:rsidRDefault="003574C8" w:rsidP="003574C8">
      <w:pPr>
        <w:rPr>
          <w:lang w:val="en-US"/>
        </w:rPr>
      </w:pPr>
      <w:r>
        <w:rPr>
          <w:lang w:val="en-US"/>
        </w:rPr>
        <w:t>Search the stopped container you started</w:t>
      </w:r>
    </w:p>
    <w:p w:rsidR="003574C8" w:rsidRPr="00867F28" w:rsidRDefault="003574C8" w:rsidP="003574C8">
      <w:pPr>
        <w:pStyle w:val="CodeSnippet"/>
      </w:pPr>
      <w:r w:rsidRPr="00867F28">
        <w:t>docker container ls –a (find the container-id)</w:t>
      </w:r>
    </w:p>
    <w:p w:rsidR="003574C8" w:rsidRDefault="003574C8" w:rsidP="003574C8">
      <w:pPr>
        <w:rPr>
          <w:lang w:val="en-US"/>
        </w:rPr>
      </w:pPr>
      <w:r>
        <w:rPr>
          <w:lang w:val="en-US"/>
        </w:rPr>
        <w:t>Start the container</w:t>
      </w:r>
    </w:p>
    <w:p w:rsidR="003574C8" w:rsidRPr="005E5388" w:rsidRDefault="003574C8" w:rsidP="003574C8">
      <w:pPr>
        <w:pStyle w:val="CodeSnippet"/>
      </w:pPr>
      <w:r w:rsidRPr="00867F28">
        <w:t>docker container start &lt;id&gt;</w:t>
      </w:r>
    </w:p>
    <w:p w:rsidR="003574C8" w:rsidRDefault="003574C8" w:rsidP="003574C8">
      <w:pPr>
        <w:pStyle w:val="CodeSnippet"/>
      </w:pPr>
      <w:r w:rsidRPr="00867F28">
        <w:t>docker exec -it &lt;id&gt;</w:t>
      </w:r>
      <w:ins w:id="52" w:author="Veldkamp, Renzo" w:date="2018-11-07T19:29:00Z">
        <w:r w:rsidR="00152AE6">
          <w:t xml:space="preserve"> </w:t>
        </w:r>
        <w:proofErr w:type="spellStart"/>
        <w:r w:rsidR="00152AE6">
          <w:t>sh</w:t>
        </w:r>
      </w:ins>
      <w:proofErr w:type="spellEnd"/>
    </w:p>
    <w:p w:rsidR="003574C8" w:rsidRPr="005E5388" w:rsidRDefault="003574C8" w:rsidP="003574C8">
      <w:pPr>
        <w:rPr>
          <w:lang w:val="en-US"/>
        </w:rPr>
      </w:pPr>
      <w:r w:rsidRPr="005E5388">
        <w:rPr>
          <w:lang w:val="en-US"/>
        </w:rPr>
        <w:t xml:space="preserve">You will see the </w:t>
      </w:r>
      <w:r w:rsidR="008D3E9C">
        <w:rPr>
          <w:lang w:val="en-US"/>
        </w:rPr>
        <w:t>C</w:t>
      </w:r>
      <w:r w:rsidRPr="005E5388">
        <w:rPr>
          <w:lang w:val="en-US"/>
        </w:rPr>
        <w:t>entric file.</w:t>
      </w:r>
    </w:p>
    <w:p w:rsidR="003574C8" w:rsidRDefault="003574C8" w:rsidP="003574C8">
      <w:pPr>
        <w:rPr>
          <w:lang w:val="en-US"/>
        </w:rPr>
      </w:pPr>
      <w:r>
        <w:rPr>
          <w:lang w:val="en-US"/>
        </w:rPr>
        <w:t xml:space="preserve">Do understand </w:t>
      </w:r>
      <w:r w:rsidR="008D3E9C">
        <w:rPr>
          <w:lang w:val="en-US"/>
        </w:rPr>
        <w:t>what is happening</w:t>
      </w:r>
      <w:r>
        <w:rPr>
          <w:lang w:val="en-US"/>
        </w:rPr>
        <w:t>?</w:t>
      </w:r>
    </w:p>
    <w:p w:rsidR="00AA00AA" w:rsidRDefault="00AA00AA" w:rsidP="003574C8">
      <w:pPr>
        <w:rPr>
          <w:lang w:val="en-US"/>
        </w:rPr>
      </w:pPr>
      <w:r>
        <w:rPr>
          <w:lang w:val="en-US"/>
        </w:rPr>
        <w:t>Question: what do you get with:</w:t>
      </w:r>
    </w:p>
    <w:p w:rsidR="00AA00AA" w:rsidRDefault="00AA00AA" w:rsidP="00AA00AA">
      <w:pPr>
        <w:pStyle w:val="CodeSnippet"/>
      </w:pPr>
      <w:r w:rsidRPr="00FD6E62">
        <w:t xml:space="preserve">docker container run -it </w:t>
      </w:r>
      <w:proofErr w:type="spellStart"/>
      <w:r w:rsidRPr="00FD6E62">
        <w:t>microsoft</w:t>
      </w:r>
      <w:proofErr w:type="spellEnd"/>
      <w:r w:rsidRPr="00FD6E62">
        <w:t>/</w:t>
      </w:r>
      <w:proofErr w:type="spellStart"/>
      <w:r w:rsidRPr="00FD6E62">
        <w:t>powershell</w:t>
      </w:r>
      <w:proofErr w:type="spellEnd"/>
      <w:r>
        <w:t xml:space="preserve"> </w:t>
      </w:r>
      <w:proofErr w:type="spellStart"/>
      <w:r>
        <w:t>sh</w:t>
      </w:r>
      <w:proofErr w:type="spellEnd"/>
    </w:p>
    <w:p w:rsidR="00AA00AA" w:rsidRPr="005E5388" w:rsidRDefault="00AA00AA" w:rsidP="003574C8">
      <w:pPr>
        <w:rPr>
          <w:lang w:val="en-US"/>
        </w:rPr>
      </w:pPr>
    </w:p>
    <w:p w:rsidR="003574C8" w:rsidRPr="005E5388" w:rsidRDefault="003574C8" w:rsidP="005E5388">
      <w:pPr>
        <w:rPr>
          <w:lang w:val="en-US"/>
        </w:rPr>
      </w:pPr>
    </w:p>
    <w:p w:rsidR="00867F28" w:rsidRPr="00AF42F4" w:rsidRDefault="00867F28" w:rsidP="00AA3C07">
      <w:pPr>
        <w:rPr>
          <w:lang w:val="en-US"/>
        </w:rPr>
      </w:pPr>
    </w:p>
    <w:p w:rsidR="0078672C" w:rsidRPr="00AF42F4" w:rsidRDefault="0078672C" w:rsidP="00AA3C07">
      <w:pPr>
        <w:rPr>
          <w:lang w:val="en-US"/>
        </w:rPr>
      </w:pPr>
    </w:p>
    <w:p w:rsidR="007D15BC" w:rsidRPr="00AF42F4" w:rsidRDefault="007D15BC" w:rsidP="00AA3C07">
      <w:pPr>
        <w:rPr>
          <w:lang w:val="en-US"/>
        </w:rPr>
      </w:pPr>
    </w:p>
    <w:p w:rsidR="00AA3C07" w:rsidRPr="00AF42F4" w:rsidRDefault="00AA3C07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 w:rsidRPr="00AF42F4">
        <w:rPr>
          <w:lang w:val="en-US"/>
        </w:rPr>
        <w:br w:type="page"/>
      </w:r>
    </w:p>
    <w:p w:rsidR="00662BF7" w:rsidRDefault="00662BF7" w:rsidP="005A21E6">
      <w:pPr>
        <w:pStyle w:val="Heading1"/>
        <w:rPr>
          <w:lang w:val="en-US"/>
        </w:rPr>
      </w:pPr>
      <w:bookmarkStart w:id="53" w:name="_Toc529977162"/>
      <w:r>
        <w:rPr>
          <w:lang w:val="en-US"/>
        </w:rPr>
        <w:lastRenderedPageBreak/>
        <w:t>Registry</w:t>
      </w:r>
      <w:bookmarkEnd w:id="53"/>
    </w:p>
    <w:p w:rsidR="00662BF7" w:rsidRDefault="00662BF7" w:rsidP="00662BF7">
      <w:pPr>
        <w:rPr>
          <w:lang w:val="en-US"/>
        </w:rPr>
      </w:pPr>
    </w:p>
    <w:p w:rsidR="00CB6A89" w:rsidRDefault="00CB6A89" w:rsidP="00662BF7">
      <w:pPr>
        <w:rPr>
          <w:lang w:val="en-US"/>
        </w:rPr>
      </w:pPr>
      <w:r>
        <w:rPr>
          <w:lang w:val="en-US"/>
        </w:rPr>
        <w:t xml:space="preserve">In this part we learn what a registry is and which commands </w:t>
      </w:r>
      <w:r w:rsidR="003A36EE">
        <w:rPr>
          <w:lang w:val="en-US"/>
        </w:rPr>
        <w:t>there are</w:t>
      </w:r>
      <w:r>
        <w:rPr>
          <w:lang w:val="en-US"/>
        </w:rPr>
        <w:t>.</w:t>
      </w:r>
    </w:p>
    <w:p w:rsidR="00662BF7" w:rsidRDefault="00662BF7" w:rsidP="00662BF7">
      <w:pPr>
        <w:rPr>
          <w:lang w:val="en-US"/>
        </w:rPr>
      </w:pPr>
      <w:r>
        <w:rPr>
          <w:lang w:val="en-US"/>
        </w:rPr>
        <w:t>Docker</w:t>
      </w:r>
      <w:r w:rsidR="007A5C01">
        <w:rPr>
          <w:lang w:val="en-US"/>
        </w:rPr>
        <w:t xml:space="preserve"> </w:t>
      </w:r>
      <w:r>
        <w:rPr>
          <w:lang w:val="en-US"/>
        </w:rPr>
        <w:t xml:space="preserve">will default search in the </w:t>
      </w:r>
      <w:proofErr w:type="spellStart"/>
      <w:r>
        <w:rPr>
          <w:lang w:val="en-US"/>
        </w:rPr>
        <w:t>DockerHub</w:t>
      </w:r>
      <w:proofErr w:type="spellEnd"/>
      <w:r w:rsidR="007A5C01">
        <w:rPr>
          <w:lang w:val="en-US"/>
        </w:rPr>
        <w:t xml:space="preserve"> for images</w:t>
      </w:r>
      <w:r>
        <w:rPr>
          <w:lang w:val="en-US"/>
        </w:rPr>
        <w:t>.</w:t>
      </w:r>
    </w:p>
    <w:p w:rsidR="007A5C01" w:rsidRDefault="007A5C01" w:rsidP="00662BF7">
      <w:pPr>
        <w:rPr>
          <w:lang w:val="en-US"/>
        </w:rPr>
      </w:pPr>
      <w:r>
        <w:rPr>
          <w:lang w:val="en-US"/>
        </w:rPr>
        <w:t>Open a CLI.</w:t>
      </w:r>
    </w:p>
    <w:p w:rsidR="00662BF7" w:rsidRDefault="00662BF7" w:rsidP="00662BF7">
      <w:pPr>
        <w:rPr>
          <w:lang w:val="en-US"/>
        </w:rPr>
      </w:pPr>
      <w:r>
        <w:rPr>
          <w:lang w:val="en-US"/>
        </w:rPr>
        <w:t xml:space="preserve">You can list your container images on the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with:</w:t>
      </w:r>
    </w:p>
    <w:p w:rsidR="00662BF7" w:rsidRPr="00913935" w:rsidRDefault="00662BF7" w:rsidP="00662BF7">
      <w:pPr>
        <w:pStyle w:val="CodeSnippet"/>
        <w:rPr>
          <w:lang w:val="sv-SE"/>
        </w:rPr>
      </w:pPr>
      <w:proofErr w:type="spellStart"/>
      <w:r w:rsidRPr="00913935">
        <w:rPr>
          <w:lang w:val="sv-SE"/>
        </w:rPr>
        <w:t>docker</w:t>
      </w:r>
      <w:proofErr w:type="spellEnd"/>
      <w:r w:rsidRPr="00913935">
        <w:rPr>
          <w:lang w:val="sv-SE"/>
        </w:rPr>
        <w:t xml:space="preserve"> </w:t>
      </w:r>
      <w:proofErr w:type="spellStart"/>
      <w:r w:rsidRPr="00913935">
        <w:rPr>
          <w:lang w:val="sv-SE"/>
        </w:rPr>
        <w:t>search</w:t>
      </w:r>
      <w:proofErr w:type="spellEnd"/>
      <w:r w:rsidRPr="00913935">
        <w:rPr>
          <w:lang w:val="sv-SE"/>
        </w:rPr>
        <w:t xml:space="preserve"> &lt;</w:t>
      </w:r>
      <w:r w:rsidR="00D2316A" w:rsidRPr="00913935">
        <w:rPr>
          <w:lang w:val="sv-SE"/>
        </w:rPr>
        <w:t>rep</w:t>
      </w:r>
      <w:r w:rsidR="000155FD" w:rsidRPr="00913935">
        <w:rPr>
          <w:lang w:val="sv-SE"/>
        </w:rPr>
        <w:t>o=</w:t>
      </w:r>
      <w:proofErr w:type="spellStart"/>
      <w:r w:rsidR="0093025C" w:rsidRPr="00913935">
        <w:rPr>
          <w:lang w:val="sv-SE"/>
        </w:rPr>
        <w:t>d</w:t>
      </w:r>
      <w:r w:rsidRPr="00913935">
        <w:rPr>
          <w:lang w:val="sv-SE"/>
        </w:rPr>
        <w:t>ocker</w:t>
      </w:r>
      <w:proofErr w:type="spellEnd"/>
      <w:r w:rsidRPr="00913935">
        <w:rPr>
          <w:lang w:val="sv-SE"/>
        </w:rPr>
        <w:t>-id&gt;</w:t>
      </w:r>
    </w:p>
    <w:p w:rsidR="00D2316A" w:rsidRDefault="00D2316A" w:rsidP="00662BF7">
      <w:pPr>
        <w:rPr>
          <w:lang w:val="en-US"/>
        </w:rPr>
      </w:pPr>
      <w:r>
        <w:rPr>
          <w:lang w:val="en-US"/>
        </w:rPr>
        <w:t xml:space="preserve">Browse on </w:t>
      </w:r>
      <w:hyperlink r:id="rId15" w:history="1">
        <w:r w:rsidRPr="00B80E27">
          <w:rPr>
            <w:rStyle w:val="Hyperlink"/>
            <w:lang w:val="en-US"/>
          </w:rPr>
          <w:t>https://hub.docker.com/</w:t>
        </w:r>
      </w:hyperlink>
      <w:r>
        <w:rPr>
          <w:lang w:val="en-US"/>
        </w:rPr>
        <w:t xml:space="preserve"> to your own repo.</w:t>
      </w:r>
    </w:p>
    <w:p w:rsidR="001D262D" w:rsidRDefault="001D262D" w:rsidP="00662BF7">
      <w:pPr>
        <w:rPr>
          <w:lang w:val="en-US"/>
        </w:rPr>
      </w:pPr>
      <w:r>
        <w:rPr>
          <w:lang w:val="en-US"/>
        </w:rPr>
        <w:t xml:space="preserve">You can reach </w:t>
      </w:r>
      <w:r w:rsidR="003A36EE">
        <w:rPr>
          <w:lang w:val="en-US"/>
        </w:rPr>
        <w:t xml:space="preserve">the </w:t>
      </w:r>
      <w:r>
        <w:rPr>
          <w:lang w:val="en-US"/>
        </w:rPr>
        <w:t>hello</w:t>
      </w:r>
      <w:r w:rsidR="00D2316A">
        <w:rPr>
          <w:lang w:val="en-US"/>
        </w:rPr>
        <w:t>-</w:t>
      </w:r>
      <w:r>
        <w:rPr>
          <w:lang w:val="en-US"/>
        </w:rPr>
        <w:t xml:space="preserve">world image on the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on internet with:</w:t>
      </w:r>
    </w:p>
    <w:p w:rsidR="001D262D" w:rsidRDefault="00912E9F" w:rsidP="00662BF7">
      <w:pPr>
        <w:rPr>
          <w:lang w:val="en-US"/>
        </w:rPr>
      </w:pPr>
      <w:hyperlink r:id="rId16" w:history="1">
        <w:r w:rsidR="001D262D" w:rsidRPr="007E20E2">
          <w:rPr>
            <w:rStyle w:val="Hyperlink"/>
            <w:lang w:val="en-US"/>
          </w:rPr>
          <w:t>https://hub.docker.com/_/hello-world/</w:t>
        </w:r>
      </w:hyperlink>
      <w:r w:rsidR="001D262D">
        <w:rPr>
          <w:lang w:val="en-US"/>
        </w:rPr>
        <w:t xml:space="preserve"> </w:t>
      </w:r>
    </w:p>
    <w:p w:rsidR="001D262D" w:rsidRDefault="001D262D" w:rsidP="00662BF7">
      <w:pPr>
        <w:rPr>
          <w:lang w:val="en-US"/>
        </w:rPr>
      </w:pPr>
      <w:r>
        <w:rPr>
          <w:lang w:val="en-US"/>
        </w:rPr>
        <w:t>You will see:</w:t>
      </w:r>
    </w:p>
    <w:p w:rsidR="001D262D" w:rsidRDefault="001D262D" w:rsidP="001D26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Version per OS</w:t>
      </w:r>
    </w:p>
    <w:p w:rsidR="001D262D" w:rsidRPr="00EB21D1" w:rsidRDefault="001D262D" w:rsidP="00662B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</w:t>
      </w:r>
    </w:p>
    <w:p w:rsidR="00EB21D1" w:rsidRDefault="00EB21D1" w:rsidP="00EB21D1">
      <w:pPr>
        <w:rPr>
          <w:lang w:val="en-US"/>
        </w:rPr>
      </w:pPr>
      <w:r w:rsidRPr="00EB21D1">
        <w:rPr>
          <w:lang w:val="en-US"/>
        </w:rPr>
        <w:t xml:space="preserve">We </w:t>
      </w:r>
      <w:r w:rsidR="00C96621">
        <w:rPr>
          <w:lang w:val="en-US"/>
        </w:rPr>
        <w:t xml:space="preserve">also </w:t>
      </w:r>
      <w:r>
        <w:rPr>
          <w:lang w:val="en-US"/>
        </w:rPr>
        <w:t xml:space="preserve">used the following </w:t>
      </w:r>
      <w:r w:rsidR="006F2E9C">
        <w:rPr>
          <w:lang w:val="en-US"/>
        </w:rPr>
        <w:t xml:space="preserve">official </w:t>
      </w:r>
      <w:r>
        <w:rPr>
          <w:lang w:val="en-US"/>
        </w:rPr>
        <w:t>images:</w:t>
      </w:r>
    </w:p>
    <w:p w:rsidR="00EB21D1" w:rsidRDefault="00912E9F" w:rsidP="00EB21D1">
      <w:pPr>
        <w:pStyle w:val="ListParagraph"/>
        <w:numPr>
          <w:ilvl w:val="0"/>
          <w:numId w:val="4"/>
        </w:numPr>
        <w:rPr>
          <w:lang w:val="en-US"/>
        </w:rPr>
      </w:pPr>
      <w:hyperlink r:id="rId17" w:history="1">
        <w:r w:rsidR="006F2E9C" w:rsidRPr="004D51FF">
          <w:rPr>
            <w:rStyle w:val="Hyperlink"/>
            <w:lang w:val="en-US"/>
          </w:rPr>
          <w:t>https://hub.docker.com/_/alpine/</w:t>
        </w:r>
      </w:hyperlink>
      <w:r w:rsidR="006F2E9C">
        <w:rPr>
          <w:lang w:val="en-US"/>
        </w:rPr>
        <w:t xml:space="preserve"> </w:t>
      </w:r>
      <w:r w:rsidR="00EB21D1" w:rsidRPr="00EB21D1">
        <w:rPr>
          <w:lang w:val="en-US"/>
        </w:rPr>
        <w:t xml:space="preserve"> </w:t>
      </w:r>
      <w:r w:rsidR="006F2E9C">
        <w:rPr>
          <w:lang w:val="en-US"/>
        </w:rPr>
        <w:t xml:space="preserve"> </w:t>
      </w:r>
    </w:p>
    <w:p w:rsidR="003A5267" w:rsidRPr="00EF6DA8" w:rsidRDefault="00912E9F" w:rsidP="003A5267">
      <w:pPr>
        <w:pStyle w:val="ListParagraph"/>
        <w:numPr>
          <w:ilvl w:val="0"/>
          <w:numId w:val="4"/>
        </w:numPr>
        <w:rPr>
          <w:lang w:val="en-US"/>
        </w:rPr>
      </w:pPr>
      <w:hyperlink r:id="rId18" w:history="1">
        <w:r w:rsidR="006F2E9C" w:rsidRPr="004D51FF">
          <w:rPr>
            <w:rStyle w:val="Hyperlink"/>
            <w:lang w:val="en-US"/>
          </w:rPr>
          <w:t>https://hub.docker.com/r/microsoft/dotnet-samples/</w:t>
        </w:r>
      </w:hyperlink>
    </w:p>
    <w:p w:rsidR="003A5267" w:rsidRDefault="003A5267" w:rsidP="003A5267">
      <w:pPr>
        <w:rPr>
          <w:lang w:val="en-US"/>
        </w:rPr>
      </w:pPr>
      <w:r>
        <w:rPr>
          <w:lang w:val="en-US"/>
        </w:rPr>
        <w:t>For official images the security scanning per</w:t>
      </w:r>
      <w:r w:rsidR="00EF6DA8">
        <w:rPr>
          <w:lang w:val="en-US"/>
        </w:rPr>
        <w:t xml:space="preserve"> tag</w:t>
      </w:r>
      <w:r>
        <w:rPr>
          <w:lang w:val="en-US"/>
        </w:rPr>
        <w:t xml:space="preserve"> is on.</w:t>
      </w:r>
    </w:p>
    <w:p w:rsidR="003A5267" w:rsidRPr="006F2E9C" w:rsidRDefault="003A5267" w:rsidP="003A5267">
      <w:pPr>
        <w:rPr>
          <w:lang w:val="en-US"/>
        </w:rPr>
      </w:pPr>
      <w:r>
        <w:rPr>
          <w:lang w:val="en-US"/>
        </w:rPr>
        <w:t xml:space="preserve">See </w:t>
      </w:r>
      <w:hyperlink r:id="rId19" w:history="1">
        <w:r w:rsidRPr="004D51FF">
          <w:rPr>
            <w:rStyle w:val="Hyperlink"/>
            <w:lang w:val="en-US"/>
          </w:rPr>
          <w:t>https://hub.docker.com/r/library/alpine/tags/</w:t>
        </w:r>
      </w:hyperlink>
      <w:r>
        <w:rPr>
          <w:lang w:val="en-US"/>
        </w:rPr>
        <w:t xml:space="preserve"> </w:t>
      </w:r>
    </w:p>
    <w:p w:rsidR="00EB21D1" w:rsidRDefault="00EB21D1" w:rsidP="00662BF7">
      <w:pPr>
        <w:rPr>
          <w:lang w:val="en-US"/>
        </w:rPr>
      </w:pPr>
    </w:p>
    <w:p w:rsidR="00662BF7" w:rsidRDefault="00662BF7" w:rsidP="00662BF7">
      <w:pPr>
        <w:rPr>
          <w:lang w:val="en-US"/>
        </w:rPr>
      </w:pPr>
      <w:r>
        <w:rPr>
          <w:lang w:val="en-US"/>
        </w:rPr>
        <w:t xml:space="preserve">You can pull a </w:t>
      </w:r>
      <w:r w:rsidR="001D262D">
        <w:rPr>
          <w:lang w:val="en-US"/>
        </w:rPr>
        <w:t xml:space="preserve">hello-world </w:t>
      </w:r>
      <w:r>
        <w:rPr>
          <w:lang w:val="en-US"/>
        </w:rPr>
        <w:t>docker image:</w:t>
      </w:r>
    </w:p>
    <w:p w:rsidR="00662BF7" w:rsidRPr="00662BF7" w:rsidRDefault="001D262D" w:rsidP="001D262D">
      <w:pPr>
        <w:pStyle w:val="CodeSnippet"/>
      </w:pPr>
      <w:r>
        <w:t>docker pull hello-world</w:t>
      </w:r>
    </w:p>
    <w:p w:rsidR="00662BF7" w:rsidRDefault="001D262D" w:rsidP="001D262D">
      <w:pPr>
        <w:rPr>
          <w:lang w:val="en-US"/>
        </w:rPr>
      </w:pPr>
      <w:r>
        <w:rPr>
          <w:lang w:val="en-US"/>
        </w:rPr>
        <w:t>If you don’t provide a tag than you will get the latest tag.</w:t>
      </w:r>
    </w:p>
    <w:p w:rsidR="001D262D" w:rsidRDefault="001D262D" w:rsidP="001D262D">
      <w:pPr>
        <w:rPr>
          <w:lang w:val="en-US"/>
        </w:rPr>
      </w:pPr>
      <w:r>
        <w:rPr>
          <w:lang w:val="en-US"/>
        </w:rPr>
        <w:t xml:space="preserve">Note: the </w:t>
      </w:r>
      <w:r w:rsidR="003A36EE">
        <w:rPr>
          <w:lang w:val="en-US"/>
        </w:rPr>
        <w:t>“</w:t>
      </w:r>
      <w:r>
        <w:rPr>
          <w:lang w:val="en-US"/>
        </w:rPr>
        <w:t>tag latest</w:t>
      </w:r>
      <w:r w:rsidR="003A36EE">
        <w:rPr>
          <w:lang w:val="en-US"/>
        </w:rPr>
        <w:t>”</w:t>
      </w:r>
      <w:r>
        <w:rPr>
          <w:lang w:val="en-US"/>
        </w:rPr>
        <w:t xml:space="preserve"> has no sematic value! </w:t>
      </w:r>
      <w:r w:rsidR="00261C70" w:rsidRPr="00261C70">
        <w:rPr>
          <w:lang w:val="en-US"/>
        </w:rPr>
        <w:t>It’s just a tag-name</w:t>
      </w:r>
      <w:r w:rsidR="00261C70">
        <w:rPr>
          <w:lang w:val="en-US"/>
        </w:rPr>
        <w:t>!</w:t>
      </w:r>
    </w:p>
    <w:p w:rsidR="00261C70" w:rsidRDefault="00D573ED" w:rsidP="001D262D">
      <w:pPr>
        <w:rPr>
          <w:lang w:val="en-US"/>
        </w:rPr>
      </w:pPr>
      <w:r>
        <w:rPr>
          <w:lang w:val="en-US"/>
        </w:rPr>
        <w:t xml:space="preserve">If the image is already on </w:t>
      </w:r>
      <w:r w:rsidR="00913935">
        <w:rPr>
          <w:lang w:val="en-US"/>
        </w:rPr>
        <w:t xml:space="preserve">your </w:t>
      </w:r>
      <w:proofErr w:type="spellStart"/>
      <w:r>
        <w:rPr>
          <w:lang w:val="en-US"/>
        </w:rPr>
        <w:t>DockerHost</w:t>
      </w:r>
      <w:proofErr w:type="spellEnd"/>
      <w:r>
        <w:rPr>
          <w:lang w:val="en-US"/>
        </w:rPr>
        <w:t xml:space="preserve"> it will not download.</w:t>
      </w:r>
    </w:p>
    <w:p w:rsidR="002E115D" w:rsidRDefault="00D573ED" w:rsidP="001D262D">
      <w:pPr>
        <w:rPr>
          <w:lang w:val="en-US"/>
        </w:rPr>
      </w:pPr>
      <w:r>
        <w:rPr>
          <w:lang w:val="en-US"/>
        </w:rPr>
        <w:t xml:space="preserve">Every container image has </w:t>
      </w:r>
      <w:r w:rsidR="003A36EE">
        <w:rPr>
          <w:lang w:val="en-US"/>
        </w:rPr>
        <w:t xml:space="preserve">a </w:t>
      </w:r>
      <w:r>
        <w:rPr>
          <w:lang w:val="en-US"/>
        </w:rPr>
        <w:t xml:space="preserve">unique digest. In fact each image layer has </w:t>
      </w:r>
      <w:r w:rsidR="003A36EE">
        <w:rPr>
          <w:lang w:val="en-US"/>
        </w:rPr>
        <w:t xml:space="preserve">a </w:t>
      </w:r>
      <w:r>
        <w:rPr>
          <w:lang w:val="en-US"/>
        </w:rPr>
        <w:t>unique digest.</w:t>
      </w:r>
      <w:r w:rsidR="002E115D">
        <w:rPr>
          <w:lang w:val="en-US"/>
        </w:rPr>
        <w:t xml:space="preserve"> </w:t>
      </w:r>
    </w:p>
    <w:p w:rsidR="00D573ED" w:rsidRDefault="00D573ED" w:rsidP="001D262D">
      <w:pPr>
        <w:rPr>
          <w:lang w:val="en-US"/>
        </w:rPr>
      </w:pPr>
      <w:r>
        <w:rPr>
          <w:lang w:val="en-US"/>
        </w:rPr>
        <w:t>You can delete a</w:t>
      </w:r>
      <w:r w:rsidR="00D2316A">
        <w:rPr>
          <w:lang w:val="en-US"/>
        </w:rPr>
        <w:t>n</w:t>
      </w:r>
      <w:r>
        <w:rPr>
          <w:lang w:val="en-US"/>
        </w:rPr>
        <w:t xml:space="preserve"> image from your </w:t>
      </w:r>
      <w:proofErr w:type="spellStart"/>
      <w:r>
        <w:rPr>
          <w:lang w:val="en-US"/>
        </w:rPr>
        <w:t>DockerHost</w:t>
      </w:r>
      <w:proofErr w:type="spellEnd"/>
      <w:r>
        <w:rPr>
          <w:lang w:val="en-US"/>
        </w:rPr>
        <w:t xml:space="preserve"> with:</w:t>
      </w:r>
    </w:p>
    <w:p w:rsidR="00D573ED" w:rsidRPr="00261C70" w:rsidRDefault="00D573ED" w:rsidP="00D573ED">
      <w:pPr>
        <w:pStyle w:val="CodeSnippet"/>
      </w:pPr>
      <w:r>
        <w:t>docker image rm hello-world</w:t>
      </w:r>
    </w:p>
    <w:p w:rsidR="00D573ED" w:rsidRDefault="00D573ED">
      <w:pPr>
        <w:rPr>
          <w:lang w:val="en-US"/>
        </w:rPr>
      </w:pPr>
      <w:r>
        <w:rPr>
          <w:lang w:val="en-US"/>
        </w:rPr>
        <w:t>You will see it deletes layers.</w:t>
      </w:r>
    </w:p>
    <w:p w:rsidR="00D573ED" w:rsidRDefault="00D573ED">
      <w:pPr>
        <w:rPr>
          <w:lang w:val="en-US"/>
        </w:rPr>
      </w:pPr>
      <w:r>
        <w:rPr>
          <w:lang w:val="en-US"/>
        </w:rPr>
        <w:t>You ca</w:t>
      </w:r>
      <w:r w:rsidR="002E115D">
        <w:rPr>
          <w:lang w:val="en-US"/>
        </w:rPr>
        <w:t xml:space="preserve">n pull images without login. </w:t>
      </w:r>
      <w:r>
        <w:rPr>
          <w:lang w:val="en-US"/>
        </w:rPr>
        <w:t xml:space="preserve">If </w:t>
      </w:r>
      <w:r w:rsidR="003A36EE">
        <w:rPr>
          <w:lang w:val="en-US"/>
        </w:rPr>
        <w:t xml:space="preserve">you </w:t>
      </w:r>
      <w:r>
        <w:rPr>
          <w:lang w:val="en-US"/>
        </w:rPr>
        <w:t>want to push containers you have to log in. You can do that with:</w:t>
      </w:r>
    </w:p>
    <w:p w:rsidR="00D573ED" w:rsidRDefault="00D573ED" w:rsidP="00D573ED">
      <w:pPr>
        <w:pStyle w:val="CodeSnippet"/>
      </w:pPr>
      <w:r>
        <w:t>docker login</w:t>
      </w:r>
    </w:p>
    <w:p w:rsidR="00D573ED" w:rsidRPr="0019392D" w:rsidRDefault="00D573ED" w:rsidP="00D573ED">
      <w:pPr>
        <w:rPr>
          <w:lang w:val="en-US"/>
        </w:rPr>
      </w:pPr>
      <w:r w:rsidRPr="0019392D">
        <w:rPr>
          <w:lang w:val="en-US"/>
        </w:rPr>
        <w:lastRenderedPageBreak/>
        <w:t>Enter docker-id and password.</w:t>
      </w:r>
    </w:p>
    <w:p w:rsidR="00D573ED" w:rsidRDefault="00D573ED" w:rsidP="00D573ED">
      <w:pPr>
        <w:rPr>
          <w:lang w:val="en-US"/>
        </w:rPr>
      </w:pPr>
      <w:r w:rsidRPr="00D573ED">
        <w:rPr>
          <w:lang w:val="en-US"/>
        </w:rPr>
        <w:t xml:space="preserve">You can add the </w:t>
      </w:r>
      <w:r w:rsidR="0047325D">
        <w:rPr>
          <w:lang w:val="en-US"/>
        </w:rPr>
        <w:t>URL</w:t>
      </w:r>
      <w:r>
        <w:rPr>
          <w:lang w:val="en-US"/>
        </w:rPr>
        <w:t xml:space="preserve"> of your own registry to login.</w:t>
      </w:r>
    </w:p>
    <w:p w:rsidR="00512457" w:rsidRDefault="00D573ED" w:rsidP="00D573ED">
      <w:pPr>
        <w:rPr>
          <w:lang w:val="en-US"/>
        </w:rPr>
      </w:pPr>
      <w:r>
        <w:rPr>
          <w:lang w:val="en-US"/>
        </w:rPr>
        <w:t>You have to tag your image before you can push it to your repo in registry.</w:t>
      </w:r>
    </w:p>
    <w:p w:rsidR="0047325D" w:rsidRDefault="0047325D" w:rsidP="00D573ED">
      <w:pPr>
        <w:rPr>
          <w:lang w:val="en-US"/>
        </w:rPr>
      </w:pPr>
    </w:p>
    <w:p w:rsidR="00512457" w:rsidRDefault="0047325D" w:rsidP="00D573ED">
      <w:pPr>
        <w:rPr>
          <w:lang w:val="en-US"/>
        </w:rPr>
      </w:pPr>
      <w:r>
        <w:rPr>
          <w:lang w:val="en-US"/>
        </w:rPr>
        <w:t>T</w:t>
      </w:r>
      <w:r w:rsidR="00512457">
        <w:rPr>
          <w:lang w:val="en-US"/>
        </w:rPr>
        <w:t xml:space="preserve">ag </w:t>
      </w:r>
      <w:r w:rsidR="000C1D1D">
        <w:rPr>
          <w:lang w:val="en-US"/>
        </w:rPr>
        <w:t xml:space="preserve">and push the hello-world </w:t>
      </w:r>
      <w:r>
        <w:rPr>
          <w:lang w:val="en-US"/>
        </w:rPr>
        <w:t xml:space="preserve">image </w:t>
      </w:r>
      <w:r w:rsidR="000C1D1D">
        <w:rPr>
          <w:lang w:val="en-US"/>
        </w:rPr>
        <w:t>to your repo with:</w:t>
      </w:r>
    </w:p>
    <w:p w:rsidR="00242716" w:rsidRDefault="00242716" w:rsidP="000C1D1D">
      <w:pPr>
        <w:pStyle w:val="CodeSnippet"/>
      </w:pPr>
      <w:r>
        <w:t>docker pull hell</w:t>
      </w:r>
      <w:ins w:id="54" w:author="Veldkamp, Renzo" w:date="2018-11-07T19:51:00Z">
        <w:r w:rsidR="007644BD">
          <w:t>o</w:t>
        </w:r>
      </w:ins>
      <w:r>
        <w:t>-world</w:t>
      </w:r>
    </w:p>
    <w:p w:rsidR="000C1D1D" w:rsidRPr="000C1D1D" w:rsidRDefault="000C1D1D" w:rsidP="000C1D1D">
      <w:pPr>
        <w:pStyle w:val="CodeSnippet"/>
      </w:pPr>
      <w:r w:rsidRPr="000C1D1D">
        <w:t xml:space="preserve">docker tag </w:t>
      </w:r>
      <w:ins w:id="55" w:author="Veldkamp, Renzo" w:date="2018-11-07T20:09:00Z">
        <w:r w:rsidR="002F6177">
          <w:t>&lt;repo&gt;/hello-world</w:t>
        </w:r>
      </w:ins>
      <w:del w:id="56" w:author="Veldkamp, Renzo" w:date="2018-11-07T19:58:00Z">
        <w:r w:rsidRPr="000C1D1D" w:rsidDel="002974C5">
          <w:delText>hello-world</w:delText>
        </w:r>
      </w:del>
      <w:r w:rsidRPr="000C1D1D">
        <w:t xml:space="preserve"> &lt;repo&gt;/</w:t>
      </w:r>
      <w:proofErr w:type="spellStart"/>
      <w:r w:rsidRPr="000C1D1D">
        <w:t>hello-world</w:t>
      </w:r>
      <w:ins w:id="57" w:author="Veldkamp, Renzo" w:date="2018-11-07T20:09:00Z">
        <w:r w:rsidR="002F6177">
          <w:t>:</w:t>
        </w:r>
      </w:ins>
      <w:ins w:id="58" w:author="Veldkamp, Renzo" w:date="2018-11-07T20:21:00Z">
        <w:r w:rsidR="003A0A1C">
          <w:t>latest</w:t>
        </w:r>
      </w:ins>
      <w:proofErr w:type="spellEnd"/>
    </w:p>
    <w:p w:rsidR="000C1D1D" w:rsidRPr="000C1D1D" w:rsidRDefault="000C1D1D" w:rsidP="000C1D1D">
      <w:pPr>
        <w:pStyle w:val="CodeSnippet"/>
      </w:pPr>
      <w:r w:rsidRPr="000C1D1D">
        <w:t>docker push &lt;repo&gt;/</w:t>
      </w:r>
      <w:proofErr w:type="spellStart"/>
      <w:r w:rsidRPr="000C1D1D">
        <w:t>hello-worl</w:t>
      </w:r>
      <w:r>
        <w:t>d</w:t>
      </w:r>
      <w:ins w:id="59" w:author="Veldkamp, Renzo" w:date="2018-11-07T19:57:00Z">
        <w:r w:rsidR="002974C5">
          <w:t>:</w:t>
        </w:r>
      </w:ins>
      <w:ins w:id="60" w:author="Veldkamp, Renzo" w:date="2018-11-07T19:58:00Z">
        <w:r w:rsidR="002974C5">
          <w:t>latest</w:t>
        </w:r>
      </w:ins>
      <w:proofErr w:type="spellEnd"/>
    </w:p>
    <w:p w:rsidR="00D573ED" w:rsidRDefault="0047325D" w:rsidP="00D573ED">
      <w:pPr>
        <w:rPr>
          <w:lang w:val="en-US"/>
        </w:rPr>
      </w:pPr>
      <w:r>
        <w:rPr>
          <w:lang w:val="en-US"/>
        </w:rPr>
        <w:t xml:space="preserve">Go to the </w:t>
      </w:r>
      <w:r w:rsidR="00133E98">
        <w:rPr>
          <w:lang w:val="en-US"/>
        </w:rPr>
        <w:t>D</w:t>
      </w:r>
      <w:r>
        <w:rPr>
          <w:lang w:val="en-US"/>
        </w:rPr>
        <w:t>ocker</w:t>
      </w:r>
      <w:ins w:id="61" w:author="Veldkamp, Renzo" w:date="2018-11-07T19:51:00Z">
        <w:r w:rsidR="007644BD">
          <w:rPr>
            <w:lang w:val="en-US"/>
          </w:rPr>
          <w:t xml:space="preserve"> </w:t>
        </w:r>
      </w:ins>
      <w:r w:rsidR="00133E98">
        <w:rPr>
          <w:lang w:val="en-US"/>
        </w:rPr>
        <w:t>H</w:t>
      </w:r>
      <w:r>
        <w:rPr>
          <w:lang w:val="en-US"/>
        </w:rPr>
        <w:t xml:space="preserve">ub </w:t>
      </w:r>
      <w:r w:rsidR="00133E98">
        <w:rPr>
          <w:lang w:val="en-US"/>
        </w:rPr>
        <w:t>and check if</w:t>
      </w:r>
      <w:r>
        <w:rPr>
          <w:lang w:val="en-US"/>
        </w:rPr>
        <w:t xml:space="preserve"> your image is there.</w:t>
      </w:r>
      <w:ins w:id="62" w:author="Veldkamp, Renzo" w:date="2018-11-07T20:21:00Z">
        <w:r w:rsidR="003A0A1C">
          <w:rPr>
            <w:lang w:val="en-US"/>
          </w:rPr>
          <w:t xml:space="preserve"> You have now tagged your image as </w:t>
        </w:r>
      </w:ins>
      <w:ins w:id="63" w:author="Veldkamp, Renzo" w:date="2018-11-07T20:22:00Z">
        <w:r w:rsidR="003A0A1C">
          <w:rPr>
            <w:lang w:val="en-US"/>
          </w:rPr>
          <w:t xml:space="preserve">a </w:t>
        </w:r>
      </w:ins>
      <w:ins w:id="64" w:author="Veldkamp, Renzo" w:date="2018-11-07T20:21:00Z">
        <w:r w:rsidR="003A0A1C">
          <w:rPr>
            <w:lang w:val="en-US"/>
          </w:rPr>
          <w:t>‘latest version’.</w:t>
        </w:r>
      </w:ins>
    </w:p>
    <w:p w:rsidR="004C7F6E" w:rsidRDefault="004C7F6E" w:rsidP="00D573ED">
      <w:pPr>
        <w:rPr>
          <w:lang w:val="en-US"/>
        </w:rPr>
      </w:pPr>
      <w:r>
        <w:rPr>
          <w:lang w:val="en-US"/>
        </w:rPr>
        <w:t>You can also check with:</w:t>
      </w:r>
    </w:p>
    <w:p w:rsidR="004C7F6E" w:rsidRPr="00D2316A" w:rsidRDefault="004C7F6E" w:rsidP="004C7F6E">
      <w:pPr>
        <w:pStyle w:val="CodeSnippet"/>
      </w:pPr>
      <w:r>
        <w:t xml:space="preserve">docker search </w:t>
      </w:r>
      <w:r w:rsidRPr="00D2316A">
        <w:t>&lt;repo: your Docker-id&gt;</w:t>
      </w:r>
    </w:p>
    <w:p w:rsidR="007F0F24" w:rsidRDefault="007A7735" w:rsidP="00D573ED">
      <w:pPr>
        <w:rPr>
          <w:lang w:val="en-US"/>
        </w:rPr>
      </w:pPr>
      <w:ins w:id="65" w:author="Veldkamp, Renzo" w:date="2018-11-07T20:33:00Z">
        <w:r>
          <w:rPr>
            <w:lang w:val="en-US"/>
          </w:rPr>
          <w:t xml:space="preserve">e.g. docker search </w:t>
        </w:r>
        <w:proofErr w:type="spellStart"/>
        <w:r>
          <w:rPr>
            <w:lang w:val="en-US"/>
          </w:rPr>
          <w:t>centricms</w:t>
        </w:r>
        <w:proofErr w:type="spellEnd"/>
        <w:r>
          <w:rPr>
            <w:lang w:val="en-US"/>
          </w:rPr>
          <w:t xml:space="preserve"> for repo with name </w:t>
        </w:r>
        <w:proofErr w:type="spellStart"/>
        <w:r>
          <w:rPr>
            <w:lang w:val="en-US"/>
          </w:rPr>
          <w:t>centricms</w:t>
        </w:r>
        <w:proofErr w:type="spellEnd"/>
        <w:r>
          <w:rPr>
            <w:lang w:val="en-US"/>
          </w:rPr>
          <w:t>.</w:t>
        </w:r>
      </w:ins>
    </w:p>
    <w:p w:rsidR="004C7F6E" w:rsidRDefault="00B4479B" w:rsidP="00D573ED">
      <w:pPr>
        <w:rPr>
          <w:lang w:val="en-US"/>
        </w:rPr>
      </w:pPr>
      <w:r>
        <w:rPr>
          <w:lang w:val="en-US"/>
        </w:rPr>
        <w:t xml:space="preserve">You can also </w:t>
      </w:r>
      <w:r w:rsidR="007F0F24">
        <w:rPr>
          <w:lang w:val="en-US"/>
        </w:rPr>
        <w:t>save your image on W10 filesystem with:</w:t>
      </w:r>
    </w:p>
    <w:p w:rsidR="007F0F24" w:rsidRPr="00E06D1C" w:rsidRDefault="007F0F24" w:rsidP="007F0F24">
      <w:pPr>
        <w:pStyle w:val="CodeSnippet"/>
      </w:pPr>
      <w:r w:rsidRPr="00E06D1C">
        <w:t xml:space="preserve">docker save -o </w:t>
      </w:r>
      <w:del w:id="66" w:author="Veldkamp, Renzo" w:date="2018-11-07T20:47:00Z">
        <w:r w:rsidRPr="00E06D1C" w:rsidDel="00A7662F">
          <w:delText>${pwd}/</w:delText>
        </w:r>
      </w:del>
      <w:del w:id="67" w:author="Veldkamp, Renzo" w:date="2018-11-07T20:46:00Z">
        <w:r w:rsidRPr="00E06D1C" w:rsidDel="00A7662F">
          <w:delText>&lt;image.</w:delText>
        </w:r>
      </w:del>
      <w:ins w:id="68" w:author="Veldkamp, Renzo" w:date="2018-11-07T20:47:00Z">
        <w:r w:rsidR="00A7662F">
          <w:t>hello-world.</w:t>
        </w:r>
      </w:ins>
      <w:r w:rsidRPr="00E06D1C">
        <w:t>tar</w:t>
      </w:r>
      <w:del w:id="69" w:author="Veldkamp, Renzo" w:date="2018-11-07T20:47:00Z">
        <w:r w:rsidRPr="00E06D1C" w:rsidDel="00A7662F">
          <w:delText>&gt;</w:delText>
        </w:r>
      </w:del>
      <w:r w:rsidRPr="00E06D1C">
        <w:t xml:space="preserve"> </w:t>
      </w:r>
      <w:del w:id="70" w:author="Veldkamp, Renzo" w:date="2018-11-07T20:47:00Z">
        <w:r w:rsidRPr="00E06D1C" w:rsidDel="001921EF">
          <w:delText>&lt;image&gt;</w:delText>
        </w:r>
      </w:del>
      <w:ins w:id="71" w:author="Veldkamp, Renzo" w:date="2018-11-07T20:47:00Z">
        <w:r w:rsidR="001921EF">
          <w:t>hello-world</w:t>
        </w:r>
      </w:ins>
    </w:p>
    <w:p w:rsidR="001D23DB" w:rsidRDefault="001D23DB">
      <w:pPr>
        <w:rPr>
          <w:ins w:id="72" w:author="Veldkamp, Renzo" w:date="2018-11-07T20:23:00Z"/>
          <w:lang w:val="en-US"/>
        </w:rPr>
      </w:pPr>
      <w:ins w:id="73" w:author="Veldkamp, Renzo" w:date="2018-11-07T20:23:00Z">
        <w:r>
          <w:rPr>
            <w:lang w:val="en-US"/>
          </w:rPr>
          <w:t>where &lt;</w:t>
        </w:r>
      </w:ins>
      <w:ins w:id="74" w:author="Veldkamp, Renzo" w:date="2018-11-07T20:24:00Z">
        <w:r>
          <w:rPr>
            <w:lang w:val="en-US"/>
          </w:rPr>
          <w:t>image.tar</w:t>
        </w:r>
      </w:ins>
      <w:ins w:id="75" w:author="Veldkamp, Renzo" w:date="2018-11-07T20:23:00Z">
        <w:r>
          <w:rPr>
            <w:lang w:val="en-US"/>
          </w:rPr>
          <w:t>&gt;</w:t>
        </w:r>
      </w:ins>
      <w:ins w:id="76" w:author="Veldkamp, Renzo" w:date="2018-11-07T20:24:00Z">
        <w:r>
          <w:rPr>
            <w:lang w:val="en-US"/>
          </w:rPr>
          <w:t xml:space="preserve"> is the name of the tar-file you create</w:t>
        </w:r>
        <w:r w:rsidR="00596832">
          <w:rPr>
            <w:lang w:val="en-US"/>
          </w:rPr>
          <w:t xml:space="preserve"> (e.g. mycontainer.tar)</w:t>
        </w:r>
      </w:ins>
      <w:ins w:id="77" w:author="Veldkamp, Renzo" w:date="2018-11-07T20:23:00Z">
        <w:r>
          <w:rPr>
            <w:lang w:val="en-US"/>
          </w:rPr>
          <w:t xml:space="preserve"> and &lt;image&gt; is the name of your image (e.g. </w:t>
        </w:r>
        <w:proofErr w:type="spellStart"/>
        <w:r>
          <w:rPr>
            <w:lang w:val="en-US"/>
          </w:rPr>
          <w:t>microsoft</w:t>
        </w:r>
        <w:proofErr w:type="spellEnd"/>
        <w:r>
          <w:rPr>
            <w:lang w:val="en-US"/>
          </w:rPr>
          <w:t>/</w:t>
        </w:r>
        <w:proofErr w:type="spellStart"/>
        <w:r>
          <w:rPr>
            <w:lang w:val="en-US"/>
          </w:rPr>
          <w:t>aspnetcore</w:t>
        </w:r>
        <w:proofErr w:type="spellEnd"/>
        <w:r>
          <w:rPr>
            <w:lang w:val="en-US"/>
          </w:rPr>
          <w:t>)</w:t>
        </w:r>
      </w:ins>
      <w:ins w:id="78" w:author="Veldkamp, Renzo" w:date="2018-11-07T20:24:00Z">
        <w:r w:rsidR="00F454F3">
          <w:rPr>
            <w:lang w:val="en-US"/>
          </w:rPr>
          <w:t>.</w:t>
        </w:r>
      </w:ins>
    </w:p>
    <w:p w:rsidR="007F0F24" w:rsidRDefault="007F0F24">
      <w:pPr>
        <w:rPr>
          <w:lang w:val="en-US"/>
        </w:rPr>
      </w:pPr>
      <w:r w:rsidRPr="007F0F24">
        <w:rPr>
          <w:lang w:val="en-US"/>
        </w:rPr>
        <w:t>You can load it w</w:t>
      </w:r>
      <w:r>
        <w:rPr>
          <w:lang w:val="en-US"/>
        </w:rPr>
        <w:t>ith</w:t>
      </w:r>
      <w:ins w:id="79" w:author="Veldkamp, Renzo" w:date="2018-11-07T20:47:00Z">
        <w:r w:rsidR="001921EF">
          <w:rPr>
            <w:lang w:val="en-US"/>
          </w:rPr>
          <w:t xml:space="preserve"> (make sure your current directory </w:t>
        </w:r>
      </w:ins>
      <w:ins w:id="80" w:author="Veldkamp, Renzo" w:date="2018-11-07T20:48:00Z">
        <w:r w:rsidR="001921EF">
          <w:rPr>
            <w:lang w:val="en-US"/>
          </w:rPr>
          <w:t>contains hellow-world.tar</w:t>
        </w:r>
      </w:ins>
      <w:ins w:id="81" w:author="Veldkamp, Renzo" w:date="2018-11-07T20:47:00Z">
        <w:r w:rsidR="001921EF">
          <w:rPr>
            <w:lang w:val="en-US"/>
          </w:rPr>
          <w:t>)</w:t>
        </w:r>
      </w:ins>
      <w:r>
        <w:rPr>
          <w:lang w:val="en-US"/>
        </w:rPr>
        <w:t>:</w:t>
      </w:r>
    </w:p>
    <w:p w:rsidR="007F0F24" w:rsidRPr="00BE257F" w:rsidRDefault="007F0F24" w:rsidP="007F0F24">
      <w:pPr>
        <w:pStyle w:val="CodeSnippet"/>
        <w:rPr>
          <w:rPrChange w:id="82" w:author="Veldkamp, Renzo" w:date="2018-11-14T16:33:00Z">
            <w:rPr/>
          </w:rPrChange>
        </w:rPr>
      </w:pPr>
      <w:r w:rsidRPr="00BE257F">
        <w:rPr>
          <w:rPrChange w:id="83" w:author="Veldkamp, Renzo" w:date="2018-11-14T16:33:00Z">
            <w:rPr/>
          </w:rPrChange>
        </w:rPr>
        <w:t xml:space="preserve">docker </w:t>
      </w:r>
      <w:del w:id="84" w:author="Veldkamp, Renzo" w:date="2018-11-07T20:41:00Z">
        <w:r w:rsidRPr="00BE257F" w:rsidDel="00E51C4D">
          <w:rPr>
            <w:rPrChange w:id="85" w:author="Veldkamp, Renzo" w:date="2018-11-14T16:33:00Z">
              <w:rPr/>
            </w:rPrChange>
          </w:rPr>
          <w:delText xml:space="preserve">save </w:delText>
        </w:r>
      </w:del>
      <w:ins w:id="86" w:author="Veldkamp, Renzo" w:date="2018-11-07T20:41:00Z">
        <w:r w:rsidR="00E51C4D" w:rsidRPr="00BE257F">
          <w:rPr>
            <w:rPrChange w:id="87" w:author="Veldkamp, Renzo" w:date="2018-11-14T16:33:00Z">
              <w:rPr/>
            </w:rPrChange>
          </w:rPr>
          <w:t xml:space="preserve">load </w:t>
        </w:r>
      </w:ins>
      <w:r w:rsidRPr="00BE257F">
        <w:rPr>
          <w:rPrChange w:id="88" w:author="Veldkamp, Renzo" w:date="2018-11-14T16:33:00Z">
            <w:rPr/>
          </w:rPrChange>
        </w:rPr>
        <w:t>-</w:t>
      </w:r>
      <w:proofErr w:type="spellStart"/>
      <w:r w:rsidRPr="00BE257F">
        <w:rPr>
          <w:rPrChange w:id="89" w:author="Veldkamp, Renzo" w:date="2018-11-14T16:33:00Z">
            <w:rPr/>
          </w:rPrChange>
        </w:rPr>
        <w:t>i</w:t>
      </w:r>
      <w:proofErr w:type="spellEnd"/>
      <w:r w:rsidRPr="00BE257F">
        <w:rPr>
          <w:rPrChange w:id="90" w:author="Veldkamp, Renzo" w:date="2018-11-14T16:33:00Z">
            <w:rPr/>
          </w:rPrChange>
        </w:rPr>
        <w:t xml:space="preserve"> </w:t>
      </w:r>
      <w:del w:id="91" w:author="Veldkamp, Renzo" w:date="2018-11-07T20:47:00Z">
        <w:r w:rsidRPr="00BE257F" w:rsidDel="001921EF">
          <w:rPr>
            <w:rPrChange w:id="92" w:author="Veldkamp, Renzo" w:date="2018-11-14T16:33:00Z">
              <w:rPr/>
            </w:rPrChange>
          </w:rPr>
          <w:delText>&lt;image.tar</w:delText>
        </w:r>
      </w:del>
      <w:ins w:id="93" w:author="Veldkamp, Renzo" w:date="2018-11-07T20:47:00Z">
        <w:r w:rsidR="001921EF" w:rsidRPr="00BE257F">
          <w:rPr>
            <w:rPrChange w:id="94" w:author="Veldkamp, Renzo" w:date="2018-11-14T16:33:00Z">
              <w:rPr>
                <w:lang w:val="sv-SE"/>
              </w:rPr>
            </w:rPrChange>
          </w:rPr>
          <w:t>hello-world.tar</w:t>
        </w:r>
      </w:ins>
      <w:del w:id="95" w:author="Veldkamp, Renzo" w:date="2018-11-07T20:41:00Z">
        <w:r w:rsidRPr="00BE257F" w:rsidDel="00E51C4D">
          <w:rPr>
            <w:rPrChange w:id="96" w:author="Veldkamp, Renzo" w:date="2018-11-14T16:33:00Z">
              <w:rPr/>
            </w:rPrChange>
          </w:rPr>
          <w:delText>&gt; &lt;image&gt;</w:delText>
        </w:r>
      </w:del>
    </w:p>
    <w:p w:rsidR="00BE257F" w:rsidRDefault="00BE257F">
      <w:pPr>
        <w:rPr>
          <w:ins w:id="97" w:author="Veldkamp, Renzo" w:date="2018-11-14T16:41:00Z"/>
          <w:lang w:val="en-US"/>
        </w:rPr>
      </w:pPr>
    </w:p>
    <w:p w:rsidR="00BE257F" w:rsidRDefault="00BE257F" w:rsidP="00BE257F">
      <w:pPr>
        <w:pStyle w:val="Heading1"/>
        <w:rPr>
          <w:ins w:id="98" w:author="Veldkamp, Renzo" w:date="2018-11-14T16:41:00Z"/>
          <w:lang w:val="en-US"/>
        </w:rPr>
      </w:pPr>
      <w:bookmarkStart w:id="99" w:name="_Toc529977163"/>
      <w:ins w:id="100" w:author="Veldkamp, Renzo" w:date="2018-11-14T16:41:00Z">
        <w:r>
          <w:rPr>
            <w:lang w:val="en-US"/>
          </w:rPr>
          <w:t>Examples</w:t>
        </w:r>
        <w:bookmarkEnd w:id="99"/>
      </w:ins>
    </w:p>
    <w:p w:rsidR="00BE257F" w:rsidRDefault="00BE257F" w:rsidP="00BE257F">
      <w:pPr>
        <w:rPr>
          <w:ins w:id="101" w:author="Veldkamp, Renzo" w:date="2018-11-14T16:41:00Z"/>
          <w:lang w:val="en-US"/>
        </w:rPr>
      </w:pPr>
    </w:p>
    <w:p w:rsidR="00BE257F" w:rsidRDefault="00BE257F" w:rsidP="00BE257F">
      <w:pPr>
        <w:rPr>
          <w:ins w:id="102" w:author="Veldkamp, Renzo" w:date="2018-11-14T16:41:00Z"/>
          <w:lang w:val="en-US"/>
        </w:rPr>
      </w:pPr>
      <w:ins w:id="103" w:author="Veldkamp, Renzo" w:date="2018-11-14T16:41:00Z">
        <w:r>
          <w:rPr>
            <w:lang w:val="en-US"/>
          </w:rPr>
          <w:t>In this part we show some useful examples (containers) ready to use.</w:t>
        </w:r>
      </w:ins>
    </w:p>
    <w:p w:rsidR="00BE257F" w:rsidRPr="003F2792" w:rsidRDefault="00BE257F" w:rsidP="00BE257F">
      <w:pPr>
        <w:pStyle w:val="Heading2"/>
        <w:rPr>
          <w:ins w:id="104" w:author="Veldkamp, Renzo" w:date="2018-11-14T16:41:00Z"/>
          <w:lang w:val="en-US"/>
        </w:rPr>
      </w:pPr>
      <w:proofErr w:type="spellStart"/>
      <w:ins w:id="105" w:author="Veldkamp, Renzo" w:date="2018-11-14T16:41:00Z">
        <w:r w:rsidRPr="003F2792">
          <w:rPr>
            <w:lang w:val="en-US"/>
          </w:rPr>
          <w:t>Portainer</w:t>
        </w:r>
        <w:proofErr w:type="spellEnd"/>
      </w:ins>
    </w:p>
    <w:p w:rsidR="00BE257F" w:rsidRDefault="00BE257F" w:rsidP="00BE257F">
      <w:pPr>
        <w:rPr>
          <w:ins w:id="106" w:author="Veldkamp, Renzo" w:date="2018-11-14T16:41:00Z"/>
          <w:lang w:val="en-US"/>
        </w:rPr>
      </w:pPr>
      <w:proofErr w:type="spellStart"/>
      <w:ins w:id="107" w:author="Veldkamp, Renzo" w:date="2018-11-14T16:41:00Z">
        <w:r w:rsidRPr="003F2792">
          <w:rPr>
            <w:lang w:val="en-US"/>
          </w:rPr>
          <w:t>Portainer</w:t>
        </w:r>
        <w:proofErr w:type="spellEnd"/>
        <w:r w:rsidRPr="003F2792">
          <w:rPr>
            <w:lang w:val="en-US"/>
          </w:rPr>
          <w:t xml:space="preserve"> is Docker UI. </w:t>
        </w:r>
        <w:r>
          <w:rPr>
            <w:lang w:val="en-US"/>
          </w:rPr>
          <w:t xml:space="preserve">For more information go to </w:t>
        </w:r>
        <w:r>
          <w:rPr>
            <w:rStyle w:val="Hyperlink"/>
            <w:lang w:val="en-US"/>
          </w:rPr>
          <w:fldChar w:fldCharType="begin"/>
        </w:r>
        <w:r>
          <w:rPr>
            <w:rStyle w:val="Hyperlink"/>
            <w:lang w:val="en-US"/>
          </w:rPr>
          <w:instrText xml:space="preserve"> HYPERLINK "https://portainer.readthedocs.io/en/latest/index.html" </w:instrText>
        </w:r>
        <w:r>
          <w:rPr>
            <w:rStyle w:val="Hyperlink"/>
            <w:lang w:val="en-US"/>
          </w:rPr>
          <w:fldChar w:fldCharType="separate"/>
        </w:r>
        <w:r w:rsidRPr="008A308D">
          <w:rPr>
            <w:rStyle w:val="Hyperlink"/>
            <w:lang w:val="en-US"/>
          </w:rPr>
          <w:t>https://portainer.readthedocs.io/en/latest/index.html#</w:t>
        </w:r>
        <w:r>
          <w:rPr>
            <w:rStyle w:val="Hyperlink"/>
            <w:lang w:val="en-US"/>
          </w:rPr>
          <w:fldChar w:fldCharType="end"/>
        </w:r>
        <w:r>
          <w:rPr>
            <w:lang w:val="en-US"/>
          </w:rPr>
          <w:t xml:space="preserve"> </w:t>
        </w:r>
      </w:ins>
    </w:p>
    <w:p w:rsidR="00BE257F" w:rsidRPr="00605195" w:rsidRDefault="00BE257F" w:rsidP="00BE257F">
      <w:pPr>
        <w:pStyle w:val="CodeSnippet"/>
        <w:rPr>
          <w:ins w:id="108" w:author="Veldkamp, Renzo" w:date="2018-11-14T16:41:00Z"/>
        </w:rPr>
      </w:pPr>
      <w:ins w:id="109" w:author="Veldkamp, Renzo" w:date="2018-11-14T16:41:00Z">
        <w:r w:rsidRPr="00605195">
          <w:t>doc</w:t>
        </w:r>
        <w:r w:rsidRPr="00605195">
          <w:rPr>
            <w:rStyle w:val="CodeSnippetChar"/>
            <w:shd w:val="clear" w:color="auto" w:fill="auto"/>
          </w:rPr>
          <w:t xml:space="preserve">ker run -d -p 9000:9000 --name </w:t>
        </w:r>
        <w:proofErr w:type="spellStart"/>
        <w:r w:rsidRPr="00605195">
          <w:rPr>
            <w:rStyle w:val="CodeSnippetChar"/>
            <w:shd w:val="clear" w:color="auto" w:fill="auto"/>
          </w:rPr>
          <w:t>portainer</w:t>
        </w:r>
        <w:proofErr w:type="spellEnd"/>
        <w:r w:rsidRPr="00605195">
          <w:rPr>
            <w:rStyle w:val="CodeSnippetChar"/>
            <w:shd w:val="clear" w:color="auto" w:fill="auto"/>
          </w:rPr>
          <w:t xml:space="preserve"> --restart always -v /var/run/</w:t>
        </w:r>
        <w:proofErr w:type="spellStart"/>
        <w:r w:rsidRPr="00605195">
          <w:rPr>
            <w:rStyle w:val="CodeSnippetChar"/>
            <w:shd w:val="clear" w:color="auto" w:fill="auto"/>
          </w:rPr>
          <w:t>docker.sock</w:t>
        </w:r>
        <w:proofErr w:type="spellEnd"/>
        <w:r w:rsidRPr="00605195">
          <w:rPr>
            <w:rStyle w:val="CodeSnippetChar"/>
            <w:shd w:val="clear" w:color="auto" w:fill="auto"/>
          </w:rPr>
          <w:t>:/var/run/</w:t>
        </w:r>
        <w:proofErr w:type="spellStart"/>
        <w:r w:rsidRPr="00605195">
          <w:rPr>
            <w:rStyle w:val="CodeSnippetChar"/>
            <w:shd w:val="clear" w:color="auto" w:fill="auto"/>
          </w:rPr>
          <w:t>docker.sock</w:t>
        </w:r>
        <w:proofErr w:type="spellEnd"/>
        <w:r w:rsidRPr="00605195">
          <w:rPr>
            <w:rStyle w:val="CodeSnippetChar"/>
            <w:shd w:val="clear" w:color="auto" w:fill="auto"/>
          </w:rPr>
          <w:t xml:space="preserve"> -v </w:t>
        </w:r>
        <w:proofErr w:type="spellStart"/>
        <w:r w:rsidRPr="00605195">
          <w:rPr>
            <w:rStyle w:val="CodeSnippetChar"/>
            <w:shd w:val="clear" w:color="auto" w:fill="auto"/>
          </w:rPr>
          <w:t>portainer_data</w:t>
        </w:r>
        <w:proofErr w:type="spellEnd"/>
        <w:r w:rsidRPr="00605195">
          <w:rPr>
            <w:rStyle w:val="CodeSnippetChar"/>
            <w:shd w:val="clear" w:color="auto" w:fill="auto"/>
          </w:rPr>
          <w:t xml:space="preserve">:/data </w:t>
        </w:r>
        <w:proofErr w:type="spellStart"/>
        <w:r w:rsidRPr="00605195">
          <w:rPr>
            <w:rStyle w:val="CodeSnippetChar"/>
            <w:shd w:val="clear" w:color="auto" w:fill="auto"/>
          </w:rPr>
          <w:t>portainer</w:t>
        </w:r>
        <w:proofErr w:type="spellEnd"/>
        <w:r w:rsidRPr="00605195">
          <w:rPr>
            <w:rStyle w:val="CodeSnippetChar"/>
            <w:shd w:val="clear" w:color="auto" w:fill="auto"/>
          </w:rPr>
          <w:t>/</w:t>
        </w:r>
        <w:proofErr w:type="spellStart"/>
        <w:r w:rsidRPr="00605195">
          <w:rPr>
            <w:rStyle w:val="CodeSnippetChar"/>
            <w:shd w:val="clear" w:color="auto" w:fill="auto"/>
          </w:rPr>
          <w:t>portainer</w:t>
        </w:r>
        <w:proofErr w:type="spellEnd"/>
      </w:ins>
    </w:p>
    <w:p w:rsidR="0047325D" w:rsidRPr="00BE257F" w:rsidDel="00BE257F" w:rsidRDefault="0047325D">
      <w:pPr>
        <w:rPr>
          <w:del w:id="110" w:author="Veldkamp, Renzo" w:date="2018-11-14T16:42:00Z"/>
          <w:rFonts w:eastAsiaTheme="majorEastAsia" w:cstheme="majorBidi"/>
          <w:color w:val="70AD47" w:themeColor="accent6"/>
          <w:sz w:val="32"/>
          <w:szCs w:val="32"/>
          <w:lang w:val="en-US"/>
          <w:rPrChange w:id="111" w:author="Veldkamp, Renzo" w:date="2018-11-14T16:33:00Z">
            <w:rPr>
              <w:del w:id="112" w:author="Veldkamp, Renzo" w:date="2018-11-14T16:42:00Z"/>
              <w:rFonts w:eastAsiaTheme="majorEastAsia" w:cstheme="majorBidi"/>
              <w:color w:val="70AD47" w:themeColor="accent6"/>
              <w:sz w:val="32"/>
              <w:szCs w:val="32"/>
              <w:lang w:val="en-US"/>
            </w:rPr>
          </w:rPrChange>
        </w:rPr>
      </w:pPr>
      <w:del w:id="113" w:author="Veldkamp, Renzo" w:date="2018-11-14T16:42:00Z">
        <w:r w:rsidRPr="00BE257F" w:rsidDel="00BE257F">
          <w:rPr>
            <w:lang w:val="en-US"/>
            <w:rPrChange w:id="114" w:author="Veldkamp, Renzo" w:date="2018-11-14T16:33:00Z">
              <w:rPr>
                <w:lang w:val="en-US"/>
              </w:rPr>
            </w:rPrChange>
          </w:rPr>
          <w:br w:type="page"/>
        </w:r>
      </w:del>
    </w:p>
    <w:p w:rsidR="005A21E6" w:rsidDel="00BE257F" w:rsidRDefault="00745409" w:rsidP="00BE257F">
      <w:pPr>
        <w:pStyle w:val="Heading1"/>
        <w:rPr>
          <w:del w:id="115" w:author="Veldkamp, Renzo" w:date="2018-11-14T16:42:00Z"/>
          <w:lang w:val="en-US"/>
        </w:rPr>
        <w:pPrChange w:id="116" w:author="Veldkamp, Renzo" w:date="2018-11-14T16:42:00Z">
          <w:pPr>
            <w:pStyle w:val="Heading1"/>
          </w:pPr>
        </w:pPrChange>
      </w:pPr>
      <w:del w:id="117" w:author="Veldkamp, Renzo" w:date="2018-11-14T16:42:00Z">
        <w:r w:rsidRPr="0005691D" w:rsidDel="00BE257F">
          <w:rPr>
            <w:lang w:val="en-US"/>
          </w:rPr>
          <w:delText>Container</w:delText>
        </w:r>
        <w:r w:rsidR="005A21E6" w:rsidRPr="0005691D" w:rsidDel="00BE257F">
          <w:rPr>
            <w:lang w:val="en-US"/>
          </w:rPr>
          <w:delText xml:space="preserve"> images</w:delText>
        </w:r>
      </w:del>
    </w:p>
    <w:p w:rsidR="00574B58" w:rsidDel="00BE257F" w:rsidRDefault="00CB6A89" w:rsidP="00BE257F">
      <w:pPr>
        <w:pStyle w:val="Heading1"/>
        <w:rPr>
          <w:del w:id="118" w:author="Veldkamp, Renzo" w:date="2018-11-14T16:42:00Z"/>
          <w:lang w:val="en-US"/>
        </w:rPr>
        <w:pPrChange w:id="119" w:author="Veldkamp, Renzo" w:date="2018-11-14T16:42:00Z">
          <w:pPr/>
        </w:pPrChange>
      </w:pPr>
      <w:del w:id="120" w:author="Veldkamp, Renzo" w:date="2018-11-14T16:42:00Z">
        <w:r w:rsidDel="00BE257F">
          <w:rPr>
            <w:lang w:val="en-US"/>
          </w:rPr>
          <w:delText>In this part you learn the container image command.</w:delText>
        </w:r>
      </w:del>
    </w:p>
    <w:p w:rsidR="00662BF7" w:rsidDel="00BE257F" w:rsidRDefault="00662BF7" w:rsidP="00BE257F">
      <w:pPr>
        <w:pStyle w:val="Heading1"/>
        <w:rPr>
          <w:del w:id="121" w:author="Veldkamp, Renzo" w:date="2018-11-14T16:42:00Z"/>
          <w:lang w:val="en-US"/>
        </w:rPr>
        <w:pPrChange w:id="122" w:author="Veldkamp, Renzo" w:date="2018-11-14T16:42:00Z">
          <w:pPr/>
        </w:pPrChange>
      </w:pPr>
      <w:del w:id="123" w:author="Veldkamp, Renzo" w:date="2018-11-14T16:42:00Z">
        <w:r w:rsidDel="00BE257F">
          <w:rPr>
            <w:lang w:val="en-US"/>
          </w:rPr>
          <w:delText xml:space="preserve">You list the images on your </w:delText>
        </w:r>
        <w:r w:rsidR="00596801" w:rsidDel="00BE257F">
          <w:rPr>
            <w:lang w:val="en-US"/>
          </w:rPr>
          <w:delText>DockerHost</w:delText>
        </w:r>
        <w:r w:rsidDel="00BE257F">
          <w:rPr>
            <w:lang w:val="en-US"/>
          </w:rPr>
          <w:delText xml:space="preserve"> with:</w:delText>
        </w:r>
      </w:del>
    </w:p>
    <w:p w:rsidR="00662BF7" w:rsidRPr="004670DC" w:rsidDel="00BE257F" w:rsidRDefault="00662BF7" w:rsidP="00BE257F">
      <w:pPr>
        <w:pStyle w:val="Heading1"/>
        <w:rPr>
          <w:del w:id="124" w:author="Veldkamp, Renzo" w:date="2018-11-14T16:42:00Z"/>
        </w:rPr>
        <w:pPrChange w:id="125" w:author="Veldkamp, Renzo" w:date="2018-11-14T16:42:00Z">
          <w:pPr>
            <w:pStyle w:val="CodeSnippet"/>
          </w:pPr>
        </w:pPrChange>
      </w:pPr>
      <w:del w:id="126" w:author="Veldkamp, Renzo" w:date="2018-11-14T16:42:00Z">
        <w:r w:rsidRPr="00662BF7" w:rsidDel="00BE257F">
          <w:delText>docker image ls</w:delText>
        </w:r>
      </w:del>
    </w:p>
    <w:p w:rsidR="000C1D1D" w:rsidDel="00BE257F" w:rsidRDefault="000C1D1D" w:rsidP="00BE257F">
      <w:pPr>
        <w:pStyle w:val="Heading1"/>
        <w:rPr>
          <w:del w:id="127" w:author="Veldkamp, Renzo" w:date="2018-11-14T16:42:00Z"/>
          <w:lang w:val="en-US"/>
        </w:rPr>
        <w:pPrChange w:id="128" w:author="Veldkamp, Renzo" w:date="2018-11-14T16:42:00Z">
          <w:pPr/>
        </w:pPrChange>
      </w:pPr>
      <w:del w:id="129" w:author="Veldkamp, Renzo" w:date="2018-11-14T16:42:00Z">
        <w:r w:rsidDel="00BE257F">
          <w:rPr>
            <w:lang w:val="en-US"/>
          </w:rPr>
          <w:delText>You will see default the following:</w:delText>
        </w:r>
      </w:del>
    </w:p>
    <w:p w:rsidR="000C1D1D" w:rsidDel="00BE257F" w:rsidRDefault="00596801" w:rsidP="00BE257F">
      <w:pPr>
        <w:pStyle w:val="Heading1"/>
        <w:rPr>
          <w:del w:id="130" w:author="Veldkamp, Renzo" w:date="2018-11-14T16:42:00Z"/>
          <w:lang w:val="en-US"/>
        </w:rPr>
        <w:pPrChange w:id="131" w:author="Veldkamp, Renzo" w:date="2018-11-14T16:42:00Z">
          <w:pPr>
            <w:pStyle w:val="ListParagraph"/>
            <w:numPr>
              <w:numId w:val="4"/>
            </w:numPr>
            <w:ind w:hanging="360"/>
          </w:pPr>
        </w:pPrChange>
      </w:pPr>
      <w:del w:id="132" w:author="Veldkamp, Renzo" w:date="2018-11-14T16:42:00Z">
        <w:r w:rsidDel="00BE257F">
          <w:rPr>
            <w:lang w:val="en-US"/>
          </w:rPr>
          <w:delText>Repository</w:delText>
        </w:r>
      </w:del>
    </w:p>
    <w:p w:rsidR="00596801" w:rsidDel="00BE257F" w:rsidRDefault="00596801" w:rsidP="00BE257F">
      <w:pPr>
        <w:pStyle w:val="Heading1"/>
        <w:rPr>
          <w:del w:id="133" w:author="Veldkamp, Renzo" w:date="2018-11-14T16:42:00Z"/>
          <w:lang w:val="en-US"/>
        </w:rPr>
        <w:pPrChange w:id="134" w:author="Veldkamp, Renzo" w:date="2018-11-14T16:42:00Z">
          <w:pPr>
            <w:pStyle w:val="ListParagraph"/>
            <w:numPr>
              <w:numId w:val="4"/>
            </w:numPr>
            <w:ind w:hanging="360"/>
          </w:pPr>
        </w:pPrChange>
      </w:pPr>
      <w:del w:id="135" w:author="Veldkamp, Renzo" w:date="2018-11-14T16:42:00Z">
        <w:r w:rsidDel="00BE257F">
          <w:rPr>
            <w:lang w:val="en-US"/>
          </w:rPr>
          <w:delText>Tag</w:delText>
        </w:r>
      </w:del>
    </w:p>
    <w:p w:rsidR="00596801" w:rsidDel="00BE257F" w:rsidRDefault="00596801" w:rsidP="00BE257F">
      <w:pPr>
        <w:pStyle w:val="Heading1"/>
        <w:rPr>
          <w:del w:id="136" w:author="Veldkamp, Renzo" w:date="2018-11-14T16:42:00Z"/>
          <w:lang w:val="en-US"/>
        </w:rPr>
        <w:pPrChange w:id="137" w:author="Veldkamp, Renzo" w:date="2018-11-14T16:42:00Z">
          <w:pPr>
            <w:pStyle w:val="ListParagraph"/>
            <w:numPr>
              <w:numId w:val="4"/>
            </w:numPr>
            <w:ind w:hanging="360"/>
          </w:pPr>
        </w:pPrChange>
      </w:pPr>
      <w:del w:id="138" w:author="Veldkamp, Renzo" w:date="2018-11-14T16:42:00Z">
        <w:r w:rsidDel="00BE257F">
          <w:rPr>
            <w:lang w:val="en-US"/>
          </w:rPr>
          <w:delText>Image-id</w:delText>
        </w:r>
      </w:del>
    </w:p>
    <w:p w:rsidR="00596801" w:rsidDel="00BE257F" w:rsidRDefault="00596801" w:rsidP="00BE257F">
      <w:pPr>
        <w:pStyle w:val="Heading1"/>
        <w:rPr>
          <w:del w:id="139" w:author="Veldkamp, Renzo" w:date="2018-11-14T16:42:00Z"/>
          <w:lang w:val="en-US"/>
        </w:rPr>
        <w:pPrChange w:id="140" w:author="Veldkamp, Renzo" w:date="2018-11-14T16:42:00Z">
          <w:pPr>
            <w:pStyle w:val="ListParagraph"/>
            <w:numPr>
              <w:numId w:val="4"/>
            </w:numPr>
            <w:ind w:hanging="360"/>
          </w:pPr>
        </w:pPrChange>
      </w:pPr>
      <w:del w:id="141" w:author="Veldkamp, Renzo" w:date="2018-11-14T16:42:00Z">
        <w:r w:rsidDel="00BE257F">
          <w:rPr>
            <w:lang w:val="en-US"/>
          </w:rPr>
          <w:delText>Created</w:delText>
        </w:r>
      </w:del>
    </w:p>
    <w:p w:rsidR="00596801" w:rsidDel="00BE257F" w:rsidRDefault="00596801" w:rsidP="00BE257F">
      <w:pPr>
        <w:pStyle w:val="Heading1"/>
        <w:rPr>
          <w:del w:id="142" w:author="Veldkamp, Renzo" w:date="2018-11-14T16:42:00Z"/>
          <w:lang w:val="en-US"/>
        </w:rPr>
        <w:pPrChange w:id="143" w:author="Veldkamp, Renzo" w:date="2018-11-14T16:42:00Z">
          <w:pPr>
            <w:pStyle w:val="ListParagraph"/>
            <w:numPr>
              <w:numId w:val="4"/>
            </w:numPr>
            <w:ind w:hanging="360"/>
          </w:pPr>
        </w:pPrChange>
      </w:pPr>
      <w:del w:id="144" w:author="Veldkamp, Renzo" w:date="2018-11-14T16:42:00Z">
        <w:r w:rsidDel="00BE257F">
          <w:rPr>
            <w:lang w:val="en-US"/>
          </w:rPr>
          <w:delText xml:space="preserve">Size </w:delText>
        </w:r>
      </w:del>
    </w:p>
    <w:p w:rsidR="00FD66D8" w:rsidDel="00BE257F" w:rsidRDefault="00FD66D8" w:rsidP="00BE257F">
      <w:pPr>
        <w:pStyle w:val="Heading1"/>
        <w:rPr>
          <w:del w:id="145" w:author="Veldkamp, Renzo" w:date="2018-11-14T16:42:00Z"/>
          <w:lang w:val="en-US"/>
        </w:rPr>
        <w:pPrChange w:id="146" w:author="Veldkamp, Renzo" w:date="2018-11-14T16:42:00Z">
          <w:pPr/>
        </w:pPrChange>
      </w:pPr>
      <w:del w:id="147" w:author="Veldkamp, Renzo" w:date="2018-11-14T16:42:00Z">
        <w:r w:rsidDel="00BE257F">
          <w:rPr>
            <w:lang w:val="en-US"/>
          </w:rPr>
          <w:delText xml:space="preserve">If you find </w:delText>
        </w:r>
        <w:r w:rsidR="00133E98" w:rsidDel="00BE257F">
          <w:rPr>
            <w:lang w:val="en-US"/>
          </w:rPr>
          <w:delText xml:space="preserve">a </w:delText>
        </w:r>
        <w:r w:rsidDel="00BE257F">
          <w:rPr>
            <w:lang w:val="en-US"/>
          </w:rPr>
          <w:delText>specific image you can give</w:delText>
        </w:r>
      </w:del>
    </w:p>
    <w:p w:rsidR="00FD66D8" w:rsidRPr="00FD66D8" w:rsidDel="00BE257F" w:rsidRDefault="00FD66D8" w:rsidP="00BE257F">
      <w:pPr>
        <w:pStyle w:val="Heading1"/>
        <w:rPr>
          <w:del w:id="148" w:author="Veldkamp, Renzo" w:date="2018-11-14T16:42:00Z"/>
        </w:rPr>
        <w:pPrChange w:id="149" w:author="Veldkamp, Renzo" w:date="2018-11-14T16:42:00Z">
          <w:pPr>
            <w:pStyle w:val="CodeSnippet"/>
          </w:pPr>
        </w:pPrChange>
      </w:pPr>
      <w:del w:id="150" w:author="Veldkamp, Renzo" w:date="2018-11-14T16:42:00Z">
        <w:r w:rsidRPr="00662BF7" w:rsidDel="00BE257F">
          <w:delText>docker image ls</w:delText>
        </w:r>
        <w:r w:rsidDel="00BE257F">
          <w:delText xml:space="preserve"> alpine</w:delText>
        </w:r>
      </w:del>
    </w:p>
    <w:p w:rsidR="00596801" w:rsidDel="00BE257F" w:rsidRDefault="00596801" w:rsidP="00BE257F">
      <w:pPr>
        <w:pStyle w:val="Heading1"/>
        <w:rPr>
          <w:del w:id="151" w:author="Veldkamp, Renzo" w:date="2018-11-14T16:42:00Z"/>
          <w:lang w:val="en-US"/>
        </w:rPr>
        <w:pPrChange w:id="152" w:author="Veldkamp, Renzo" w:date="2018-11-14T16:42:00Z">
          <w:pPr/>
        </w:pPrChange>
      </w:pPr>
      <w:del w:id="153" w:author="Veldkamp, Renzo" w:date="2018-11-14T16:42:00Z">
        <w:r w:rsidDel="00BE257F">
          <w:rPr>
            <w:lang w:val="en-US"/>
          </w:rPr>
          <w:delText>Note that the image-id is not completely displayed.</w:delText>
        </w:r>
      </w:del>
    </w:p>
    <w:p w:rsidR="00CB6A89" w:rsidDel="00BE257F" w:rsidRDefault="00CB6A89" w:rsidP="00BE257F">
      <w:pPr>
        <w:pStyle w:val="Heading1"/>
        <w:rPr>
          <w:del w:id="154" w:author="Veldkamp, Renzo" w:date="2018-11-14T16:42:00Z"/>
          <w:lang w:val="en-US"/>
        </w:rPr>
        <w:pPrChange w:id="155" w:author="Veldkamp, Renzo" w:date="2018-11-14T16:42:00Z">
          <w:pPr/>
        </w:pPrChange>
      </w:pPr>
      <w:del w:id="156" w:author="Veldkamp, Renzo" w:date="2018-11-14T16:42:00Z">
        <w:r w:rsidDel="00BE257F">
          <w:rPr>
            <w:lang w:val="en-US"/>
          </w:rPr>
          <w:delText>Pull the alpine if it is not available.</w:delText>
        </w:r>
      </w:del>
    </w:p>
    <w:p w:rsidR="00596801" w:rsidDel="00BE257F" w:rsidRDefault="00596801" w:rsidP="00BE257F">
      <w:pPr>
        <w:pStyle w:val="Heading1"/>
        <w:rPr>
          <w:del w:id="157" w:author="Veldkamp, Renzo" w:date="2018-11-14T16:42:00Z"/>
          <w:lang w:val="en-US"/>
        </w:rPr>
        <w:pPrChange w:id="158" w:author="Veldkamp, Renzo" w:date="2018-11-14T16:42:00Z">
          <w:pPr/>
        </w:pPrChange>
      </w:pPr>
      <w:del w:id="159" w:author="Veldkamp, Renzo" w:date="2018-11-14T16:42:00Z">
        <w:r w:rsidDel="00BE257F">
          <w:rPr>
            <w:lang w:val="en-US"/>
          </w:rPr>
          <w:delText>If you like to know t</w:delText>
        </w:r>
        <w:r w:rsidR="00187E0E" w:rsidDel="00BE257F">
          <w:rPr>
            <w:lang w:val="en-US"/>
          </w:rPr>
          <w:delText>he</w:delText>
        </w:r>
        <w:r w:rsidDel="00BE257F">
          <w:rPr>
            <w:lang w:val="en-US"/>
          </w:rPr>
          <w:delText xml:space="preserve"> complete id, you have to:</w:delText>
        </w:r>
      </w:del>
    </w:p>
    <w:p w:rsidR="00596801" w:rsidRPr="00596801" w:rsidDel="00BE257F" w:rsidRDefault="003F15B9" w:rsidP="00BE257F">
      <w:pPr>
        <w:pStyle w:val="Heading1"/>
        <w:rPr>
          <w:del w:id="160" w:author="Veldkamp, Renzo" w:date="2018-11-14T16:42:00Z"/>
        </w:rPr>
        <w:pPrChange w:id="161" w:author="Veldkamp, Renzo" w:date="2018-11-14T16:42:00Z">
          <w:pPr>
            <w:pStyle w:val="CodeSnippet"/>
          </w:pPr>
        </w:pPrChange>
      </w:pPr>
      <w:del w:id="162" w:author="Veldkamp, Renzo" w:date="2018-11-14T16:42:00Z">
        <w:r w:rsidDel="00BE257F">
          <w:delText>d</w:delText>
        </w:r>
        <w:r w:rsidR="00596801" w:rsidDel="00BE257F">
          <w:delText>ocker image inspect &lt;image-id&gt; OR &lt;name&gt;</w:delText>
        </w:r>
      </w:del>
    </w:p>
    <w:p w:rsidR="008D3A8C" w:rsidDel="00BE257F" w:rsidRDefault="00810DAF" w:rsidP="00BE257F">
      <w:pPr>
        <w:pStyle w:val="Heading1"/>
        <w:rPr>
          <w:del w:id="163" w:author="Veldkamp, Renzo" w:date="2018-11-14T16:42:00Z"/>
          <w:lang w:val="en-US"/>
        </w:rPr>
        <w:pPrChange w:id="164" w:author="Veldkamp, Renzo" w:date="2018-11-14T16:42:00Z">
          <w:pPr/>
        </w:pPrChange>
      </w:pPr>
      <w:del w:id="165" w:author="Veldkamp, Renzo" w:date="2018-11-14T16:42:00Z">
        <w:r w:rsidDel="00BE257F">
          <w:rPr>
            <w:lang w:val="en-US"/>
          </w:rPr>
          <w:delText>In the ou</w:delText>
        </w:r>
        <w:r w:rsidR="008D3A8C" w:rsidDel="00BE257F">
          <w:rPr>
            <w:lang w:val="en-US"/>
          </w:rPr>
          <w:delText>tput you find the full image-id and digests.</w:delText>
        </w:r>
      </w:del>
    </w:p>
    <w:p w:rsidR="00810DAF" w:rsidDel="00BE257F" w:rsidRDefault="003F15B9" w:rsidP="00BE257F">
      <w:pPr>
        <w:pStyle w:val="Heading1"/>
        <w:rPr>
          <w:del w:id="166" w:author="Veldkamp, Renzo" w:date="2018-11-14T16:42:00Z"/>
          <w:lang w:val="en-US"/>
        </w:rPr>
        <w:pPrChange w:id="167" w:author="Veldkamp, Renzo" w:date="2018-11-14T16:42:00Z">
          <w:pPr/>
        </w:pPrChange>
      </w:pPr>
      <w:del w:id="168" w:author="Veldkamp, Renzo" w:date="2018-11-14T16:42:00Z">
        <w:r w:rsidDel="00BE257F">
          <w:rPr>
            <w:lang w:val="en-US"/>
          </w:rPr>
          <w:delText>You can delete an image from DockerHost with:</w:delText>
        </w:r>
      </w:del>
    </w:p>
    <w:p w:rsidR="003F15B9" w:rsidRPr="003F15B9" w:rsidDel="00BE257F" w:rsidRDefault="003F15B9" w:rsidP="00BE257F">
      <w:pPr>
        <w:pStyle w:val="Heading1"/>
        <w:rPr>
          <w:del w:id="169" w:author="Veldkamp, Renzo" w:date="2018-11-14T16:42:00Z"/>
        </w:rPr>
        <w:pPrChange w:id="170" w:author="Veldkamp, Renzo" w:date="2018-11-14T16:42:00Z">
          <w:pPr>
            <w:pStyle w:val="CodeSnippet"/>
          </w:pPr>
        </w:pPrChange>
      </w:pPr>
      <w:del w:id="171" w:author="Veldkamp, Renzo" w:date="2018-11-14T16:42:00Z">
        <w:r w:rsidRPr="003F15B9" w:rsidDel="00BE257F">
          <w:delText>docker image rm &lt;image-id&gt; or &lt;rep</w:delText>
        </w:r>
        <w:r w:rsidDel="00BE257F">
          <w:delText>o&gt;</w:delText>
        </w:r>
      </w:del>
    </w:p>
    <w:p w:rsidR="00FD66D8" w:rsidDel="00BE257F" w:rsidRDefault="00FD66D8" w:rsidP="00BE257F">
      <w:pPr>
        <w:pStyle w:val="Heading1"/>
        <w:rPr>
          <w:del w:id="172" w:author="Veldkamp, Renzo" w:date="2018-11-14T16:42:00Z"/>
          <w:lang w:val="en-US"/>
        </w:rPr>
        <w:pPrChange w:id="173" w:author="Veldkamp, Renzo" w:date="2018-11-14T16:42:00Z">
          <w:pPr/>
        </w:pPrChange>
      </w:pPr>
      <w:del w:id="174" w:author="Veldkamp, Renzo" w:date="2018-11-14T16:42:00Z">
        <w:r w:rsidDel="00BE257F">
          <w:rPr>
            <w:lang w:val="en-US"/>
          </w:rPr>
          <w:delText>If you like to delete the unused images you can also use:</w:delText>
        </w:r>
      </w:del>
    </w:p>
    <w:p w:rsidR="00FD66D8" w:rsidRPr="00605195" w:rsidDel="00BE257F" w:rsidRDefault="00FD66D8" w:rsidP="00BE257F">
      <w:pPr>
        <w:pStyle w:val="Heading1"/>
        <w:rPr>
          <w:del w:id="175" w:author="Veldkamp, Renzo" w:date="2018-11-14T16:42:00Z"/>
        </w:rPr>
        <w:pPrChange w:id="176" w:author="Veldkamp, Renzo" w:date="2018-11-14T16:42:00Z">
          <w:pPr>
            <w:pStyle w:val="CodeSnippet"/>
          </w:pPr>
        </w:pPrChange>
      </w:pPr>
      <w:del w:id="177" w:author="Veldkamp, Renzo" w:date="2018-11-14T16:42:00Z">
        <w:r w:rsidRPr="00605195" w:rsidDel="00BE257F">
          <w:delText>docker image prune -f</w:delText>
        </w:r>
      </w:del>
    </w:p>
    <w:p w:rsidR="00321CB9" w:rsidDel="00BE257F" w:rsidRDefault="00321CB9" w:rsidP="00BE257F">
      <w:pPr>
        <w:pStyle w:val="Heading1"/>
        <w:rPr>
          <w:del w:id="178" w:author="Veldkamp, Renzo" w:date="2018-11-14T16:42:00Z"/>
          <w:lang w:val="en-US"/>
        </w:rPr>
        <w:pPrChange w:id="179" w:author="Veldkamp, Renzo" w:date="2018-11-14T16:42:00Z">
          <w:pPr/>
        </w:pPrChange>
      </w:pPr>
      <w:del w:id="180" w:author="Veldkamp, Renzo" w:date="2018-11-14T16:42:00Z">
        <w:r w:rsidRPr="00321CB9" w:rsidDel="00BE257F">
          <w:rPr>
            <w:lang w:val="en-US"/>
          </w:rPr>
          <w:delText>Unused images are called d</w:delText>
        </w:r>
        <w:r w:rsidDel="00BE257F">
          <w:rPr>
            <w:lang w:val="en-US"/>
          </w:rPr>
          <w:delText>angling images.</w:delText>
        </w:r>
      </w:del>
    </w:p>
    <w:p w:rsidR="00390D4B" w:rsidRPr="00321CB9" w:rsidDel="00BE257F" w:rsidRDefault="00321CB9" w:rsidP="00BE257F">
      <w:pPr>
        <w:pStyle w:val="Heading1"/>
        <w:rPr>
          <w:del w:id="181" w:author="Veldkamp, Renzo" w:date="2018-11-14T16:42:00Z"/>
          <w:color w:val="A8D08D" w:themeColor="accent6" w:themeTint="99"/>
          <w:sz w:val="26"/>
          <w:szCs w:val="26"/>
          <w:lang w:val="en-US"/>
        </w:rPr>
        <w:pPrChange w:id="182" w:author="Veldkamp, Renzo" w:date="2018-11-14T16:42:00Z">
          <w:pPr/>
        </w:pPrChange>
      </w:pPr>
      <w:del w:id="183" w:author="Veldkamp, Renzo" w:date="2018-11-14T16:42:00Z">
        <w:r w:rsidDel="00BE257F">
          <w:rPr>
            <w:lang w:val="en-US"/>
          </w:rPr>
          <w:delText xml:space="preserve">Keep in mind that you can always (re)build your container. So you have to version your Dockerfiles. </w:delText>
        </w:r>
        <w:r w:rsidR="00390D4B" w:rsidRPr="00321CB9" w:rsidDel="00BE257F">
          <w:rPr>
            <w:lang w:val="en-US"/>
          </w:rPr>
          <w:br w:type="page"/>
        </w:r>
      </w:del>
    </w:p>
    <w:p w:rsidR="001A123B" w:rsidDel="00BE257F" w:rsidRDefault="00390D4B" w:rsidP="00BE257F">
      <w:pPr>
        <w:pStyle w:val="Heading1"/>
        <w:rPr>
          <w:del w:id="184" w:author="Veldkamp, Renzo" w:date="2018-11-14T16:42:00Z"/>
          <w:lang w:val="en-US"/>
        </w:rPr>
        <w:pPrChange w:id="185" w:author="Veldkamp, Renzo" w:date="2018-11-14T16:42:00Z">
          <w:pPr>
            <w:pStyle w:val="Heading1"/>
          </w:pPr>
        </w:pPrChange>
      </w:pPr>
      <w:del w:id="186" w:author="Veldkamp, Renzo" w:date="2018-11-14T16:42:00Z">
        <w:r w:rsidDel="00BE257F">
          <w:rPr>
            <w:lang w:val="en-US"/>
          </w:rPr>
          <w:delText>Dockerfile</w:delText>
        </w:r>
      </w:del>
    </w:p>
    <w:p w:rsidR="00C70EFC" w:rsidDel="00BE257F" w:rsidRDefault="00C70EFC" w:rsidP="00BE257F">
      <w:pPr>
        <w:pStyle w:val="Heading1"/>
        <w:rPr>
          <w:del w:id="187" w:author="Veldkamp, Renzo" w:date="2018-11-14T16:42:00Z"/>
          <w:lang w:val="en-US"/>
        </w:rPr>
        <w:pPrChange w:id="188" w:author="Veldkamp, Renzo" w:date="2018-11-14T16:42:00Z">
          <w:pPr/>
        </w:pPrChange>
      </w:pPr>
    </w:p>
    <w:p w:rsidR="00C70EFC" w:rsidDel="00BE257F" w:rsidRDefault="0081026B" w:rsidP="00BE257F">
      <w:pPr>
        <w:pStyle w:val="Heading1"/>
        <w:rPr>
          <w:del w:id="189" w:author="Veldkamp, Renzo" w:date="2018-11-14T16:42:00Z"/>
          <w:lang w:val="en-US"/>
        </w:rPr>
        <w:pPrChange w:id="190" w:author="Veldkamp, Renzo" w:date="2018-11-14T16:42:00Z">
          <w:pPr/>
        </w:pPrChange>
      </w:pPr>
      <w:del w:id="191" w:author="Veldkamp, Renzo" w:date="2018-11-14T16:42:00Z">
        <w:r w:rsidDel="00BE257F">
          <w:rPr>
            <w:lang w:val="en-US"/>
          </w:rPr>
          <w:delText xml:space="preserve">Dockerfile is </w:delText>
        </w:r>
        <w:r w:rsidR="00D44482" w:rsidDel="00BE257F">
          <w:rPr>
            <w:lang w:val="en-US"/>
          </w:rPr>
          <w:delText xml:space="preserve">a </w:delText>
        </w:r>
        <w:r w:rsidDel="00BE257F">
          <w:rPr>
            <w:lang w:val="en-US"/>
          </w:rPr>
          <w:delText>text</w:delText>
        </w:r>
        <w:r w:rsidR="00187E0E" w:rsidDel="00BE257F">
          <w:rPr>
            <w:lang w:val="en-US"/>
          </w:rPr>
          <w:delText xml:space="preserve"> </w:delText>
        </w:r>
        <w:r w:rsidDel="00BE257F">
          <w:rPr>
            <w:lang w:val="en-US"/>
          </w:rPr>
          <w:delText>file which Docker use</w:delText>
        </w:r>
        <w:r w:rsidR="00187E0E" w:rsidDel="00BE257F">
          <w:rPr>
            <w:lang w:val="en-US"/>
          </w:rPr>
          <w:delText>s</w:delText>
        </w:r>
        <w:r w:rsidDel="00BE257F">
          <w:rPr>
            <w:lang w:val="en-US"/>
          </w:rPr>
          <w:delText xml:space="preserve"> to make a</w:delText>
        </w:r>
        <w:r w:rsidR="005E67B3" w:rsidDel="00BE257F">
          <w:rPr>
            <w:lang w:val="en-US"/>
          </w:rPr>
          <w:delText>n</w:delText>
        </w:r>
        <w:r w:rsidDel="00BE257F">
          <w:rPr>
            <w:lang w:val="en-US"/>
          </w:rPr>
          <w:delText xml:space="preserve"> image. Each line is a layer in the container image. Keep in mind that a layer is only stored once. You can see the file as receipt or blueprint. Default Docker is named Dockerfile.</w:delText>
        </w:r>
      </w:del>
    </w:p>
    <w:p w:rsidR="0081026B" w:rsidDel="00BE257F" w:rsidRDefault="0081026B" w:rsidP="00BE257F">
      <w:pPr>
        <w:pStyle w:val="Heading1"/>
        <w:rPr>
          <w:del w:id="192" w:author="Veldkamp, Renzo" w:date="2018-11-14T16:42:00Z"/>
          <w:lang w:val="en-US"/>
        </w:rPr>
        <w:pPrChange w:id="193" w:author="Veldkamp, Renzo" w:date="2018-11-14T16:42:00Z">
          <w:pPr/>
        </w:pPrChange>
      </w:pPr>
      <w:del w:id="194" w:author="Veldkamp, Renzo" w:date="2018-11-14T16:42:00Z">
        <w:r w:rsidDel="00BE257F">
          <w:rPr>
            <w:lang w:val="en-US"/>
          </w:rPr>
          <w:delText xml:space="preserve">A dockerfile for </w:delText>
        </w:r>
        <w:r w:rsidR="00852835" w:rsidDel="00BE257F">
          <w:rPr>
            <w:lang w:val="en-US"/>
          </w:rPr>
          <w:delText xml:space="preserve">example </w:delText>
        </w:r>
        <w:r w:rsidR="00187E0E" w:rsidDel="00BE257F">
          <w:rPr>
            <w:lang w:val="en-US"/>
          </w:rPr>
          <w:delText xml:space="preserve">for a </w:delText>
        </w:r>
        <w:r w:rsidDel="00BE257F">
          <w:rPr>
            <w:lang w:val="en-US"/>
          </w:rPr>
          <w:delText>static website has only 2 lines.</w:delText>
        </w:r>
      </w:del>
    </w:p>
    <w:p w:rsidR="0081026B" w:rsidRPr="0081026B" w:rsidDel="00BE257F" w:rsidRDefault="0081026B" w:rsidP="00BE257F">
      <w:pPr>
        <w:pStyle w:val="Heading1"/>
        <w:rPr>
          <w:del w:id="195" w:author="Veldkamp, Renzo" w:date="2018-11-14T16:42:00Z"/>
          <w:lang w:eastAsia="nl-NL"/>
        </w:rPr>
        <w:pPrChange w:id="196" w:author="Veldkamp, Renzo" w:date="2018-11-14T16:42:00Z">
          <w:pPr>
            <w:pStyle w:val="CodeSnippet"/>
          </w:pPr>
        </w:pPrChange>
      </w:pPr>
      <w:del w:id="197" w:author="Veldkamp, Renzo" w:date="2018-11-14T16:42:00Z">
        <w:r w:rsidRPr="00187E0E" w:rsidDel="00BE257F">
          <w:rPr>
            <w:lang w:eastAsia="nl-NL"/>
          </w:rPr>
          <w:delText>FROM</w:delText>
        </w:r>
        <w:r w:rsidRPr="0081026B" w:rsidDel="00BE257F">
          <w:rPr>
            <w:lang w:eastAsia="nl-NL"/>
          </w:rPr>
          <w:delText xml:space="preserve"> nginx:stable-alpine</w:delText>
        </w:r>
      </w:del>
    </w:p>
    <w:p w:rsidR="0081026B" w:rsidRPr="0081026B" w:rsidDel="00BE257F" w:rsidRDefault="0081026B" w:rsidP="00BE257F">
      <w:pPr>
        <w:pStyle w:val="Heading1"/>
        <w:rPr>
          <w:del w:id="198" w:author="Veldkamp, Renzo" w:date="2018-11-14T16:42:00Z"/>
          <w:lang w:eastAsia="nl-NL"/>
        </w:rPr>
        <w:pPrChange w:id="199" w:author="Veldkamp, Renzo" w:date="2018-11-14T16:42:00Z">
          <w:pPr>
            <w:pStyle w:val="CodeSnippet"/>
          </w:pPr>
        </w:pPrChange>
      </w:pPr>
      <w:del w:id="200" w:author="Veldkamp, Renzo" w:date="2018-11-14T16:42:00Z">
        <w:r w:rsidRPr="00187E0E" w:rsidDel="00BE257F">
          <w:rPr>
            <w:lang w:eastAsia="nl-NL"/>
          </w:rPr>
          <w:delText>COPY</w:delText>
        </w:r>
        <w:r w:rsidRPr="0081026B" w:rsidDel="00BE257F">
          <w:rPr>
            <w:lang w:eastAsia="nl-NL"/>
          </w:rPr>
          <w:delText xml:space="preserve"> index.html *.png /usr/share/nginx/html/</w:delText>
        </w:r>
      </w:del>
    </w:p>
    <w:p w:rsidR="0081026B" w:rsidDel="00BE257F" w:rsidRDefault="00956FFC" w:rsidP="00BE257F">
      <w:pPr>
        <w:pStyle w:val="Heading1"/>
        <w:rPr>
          <w:del w:id="201" w:author="Veldkamp, Renzo" w:date="2018-11-14T16:42:00Z"/>
          <w:lang w:val="en-US"/>
        </w:rPr>
        <w:pPrChange w:id="202" w:author="Veldkamp, Renzo" w:date="2018-11-14T16:42:00Z">
          <w:pPr/>
        </w:pPrChange>
      </w:pPr>
      <w:del w:id="203" w:author="Veldkamp, Renzo" w:date="2018-11-14T16:42:00Z">
        <w:r w:rsidDel="00BE257F">
          <w:rPr>
            <w:lang w:val="en-US"/>
          </w:rPr>
          <w:delText>With the FROM command you start with a webserver named nginx. In fact it is</w:delText>
        </w:r>
        <w:r w:rsidR="00187E0E" w:rsidDel="00BE257F">
          <w:rPr>
            <w:lang w:val="en-US"/>
          </w:rPr>
          <w:delText xml:space="preserve"> OS Alpine </w:delText>
        </w:r>
        <w:r w:rsidDel="00BE257F">
          <w:rPr>
            <w:lang w:val="en-US"/>
          </w:rPr>
          <w:delText>and the server software.</w:delText>
        </w:r>
        <w:r w:rsidR="00E50BF1" w:rsidDel="00BE257F">
          <w:rPr>
            <w:lang w:val="en-US"/>
          </w:rPr>
          <w:delText xml:space="preserve"> We call this a base image. The base image is used to put your artifacts </w:delText>
        </w:r>
        <w:r w:rsidR="00187E0E" w:rsidDel="00BE257F">
          <w:rPr>
            <w:lang w:val="en-US"/>
          </w:rPr>
          <w:delText>on to</w:delText>
        </w:r>
        <w:r w:rsidR="00E50BF1" w:rsidDel="00BE257F">
          <w:rPr>
            <w:lang w:val="en-US"/>
          </w:rPr>
          <w:delText xml:space="preserve">. In this case </w:delText>
        </w:r>
        <w:r w:rsidR="00187E0E" w:rsidDel="00BE257F">
          <w:rPr>
            <w:lang w:val="en-US"/>
          </w:rPr>
          <w:delText xml:space="preserve">the </w:delText>
        </w:r>
        <w:r w:rsidR="00E50BF1" w:rsidDel="00BE257F">
          <w:rPr>
            <w:lang w:val="en-US"/>
          </w:rPr>
          <w:delText xml:space="preserve">base image is build and maintained by </w:delText>
        </w:r>
        <w:r w:rsidR="00741B00" w:rsidDel="00BE257F">
          <w:rPr>
            <w:lang w:val="en-US"/>
          </w:rPr>
          <w:delText xml:space="preserve">official </w:delText>
        </w:r>
        <w:r w:rsidR="00E50BF1" w:rsidDel="00BE257F">
          <w:rPr>
            <w:lang w:val="en-US"/>
          </w:rPr>
          <w:delText>nginx guys.</w:delText>
        </w:r>
      </w:del>
    </w:p>
    <w:p w:rsidR="0081026B" w:rsidDel="00BE257F" w:rsidRDefault="00956FFC" w:rsidP="00BE257F">
      <w:pPr>
        <w:pStyle w:val="Heading1"/>
        <w:rPr>
          <w:del w:id="204" w:author="Veldkamp, Renzo" w:date="2018-11-14T16:42:00Z"/>
          <w:lang w:val="en-US"/>
        </w:rPr>
        <w:pPrChange w:id="205" w:author="Veldkamp, Renzo" w:date="2018-11-14T16:42:00Z">
          <w:pPr/>
        </w:pPrChange>
      </w:pPr>
      <w:del w:id="206" w:author="Veldkamp, Renzo" w:date="2018-11-14T16:42:00Z">
        <w:r w:rsidDel="00BE257F">
          <w:rPr>
            <w:lang w:val="en-US"/>
          </w:rPr>
          <w:delText xml:space="preserve">The next command is </w:delText>
        </w:r>
        <w:r w:rsidR="00741B00" w:rsidDel="00BE257F">
          <w:rPr>
            <w:lang w:val="en-US"/>
          </w:rPr>
          <w:delText xml:space="preserve">the </w:delText>
        </w:r>
        <w:r w:rsidDel="00BE257F">
          <w:rPr>
            <w:lang w:val="en-US"/>
          </w:rPr>
          <w:delText>copy command</w:delText>
        </w:r>
        <w:r w:rsidR="00741B00" w:rsidDel="00BE257F">
          <w:rPr>
            <w:lang w:val="en-US"/>
          </w:rPr>
          <w:delText xml:space="preserve">: </w:delText>
        </w:r>
        <w:r w:rsidDel="00BE257F">
          <w:rPr>
            <w:lang w:val="en-US"/>
          </w:rPr>
          <w:delText xml:space="preserve">static </w:delText>
        </w:r>
        <w:r w:rsidR="00741B00" w:rsidDel="00BE257F">
          <w:rPr>
            <w:lang w:val="en-US"/>
          </w:rPr>
          <w:delText>files</w:delText>
        </w:r>
        <w:r w:rsidDel="00BE257F">
          <w:rPr>
            <w:lang w:val="en-US"/>
          </w:rPr>
          <w:delText xml:space="preserve"> to </w:delText>
        </w:r>
        <w:r w:rsidR="00741B00" w:rsidDel="00BE257F">
          <w:rPr>
            <w:lang w:val="en-US"/>
          </w:rPr>
          <w:delText xml:space="preserve">the </w:delText>
        </w:r>
        <w:r w:rsidDel="00BE257F">
          <w:rPr>
            <w:lang w:val="en-US"/>
          </w:rPr>
          <w:delText>correct library.</w:delText>
        </w:r>
      </w:del>
    </w:p>
    <w:p w:rsidR="00956FFC" w:rsidDel="00BE257F" w:rsidRDefault="00956FFC" w:rsidP="00BE257F">
      <w:pPr>
        <w:pStyle w:val="Heading1"/>
        <w:rPr>
          <w:del w:id="207" w:author="Veldkamp, Renzo" w:date="2018-11-14T16:42:00Z"/>
          <w:lang w:val="en-US"/>
        </w:rPr>
        <w:pPrChange w:id="208" w:author="Veldkamp, Renzo" w:date="2018-11-14T16:42:00Z">
          <w:pPr/>
        </w:pPrChange>
      </w:pPr>
      <w:del w:id="209" w:author="Veldkamp, Renzo" w:date="2018-11-14T16:42:00Z">
        <w:r w:rsidDel="00BE257F">
          <w:rPr>
            <w:lang w:val="en-US"/>
          </w:rPr>
          <w:delText xml:space="preserve">Best practice is to have the Dockerfile in your source directory. So the copy command is </w:delText>
        </w:r>
        <w:r w:rsidR="00741B00" w:rsidDel="00BE257F">
          <w:rPr>
            <w:lang w:val="en-US"/>
          </w:rPr>
          <w:delText>reproducible</w:delText>
        </w:r>
        <w:r w:rsidDel="00BE257F">
          <w:rPr>
            <w:lang w:val="en-US"/>
          </w:rPr>
          <w:delText xml:space="preserve">. </w:delText>
        </w:r>
      </w:del>
    </w:p>
    <w:p w:rsidR="00956FFC" w:rsidDel="00BE257F" w:rsidRDefault="00956FFC" w:rsidP="00BE257F">
      <w:pPr>
        <w:pStyle w:val="Heading1"/>
        <w:rPr>
          <w:del w:id="210" w:author="Veldkamp, Renzo" w:date="2018-11-14T16:42:00Z"/>
          <w:lang w:val="en-US"/>
        </w:rPr>
        <w:pPrChange w:id="211" w:author="Veldkamp, Renzo" w:date="2018-11-14T16:42:00Z">
          <w:pPr/>
        </w:pPrChange>
      </w:pPr>
      <w:del w:id="212" w:author="Veldkamp, Renzo" w:date="2018-11-14T16:42:00Z">
        <w:r w:rsidDel="00BE257F">
          <w:rPr>
            <w:lang w:val="en-US"/>
          </w:rPr>
          <w:delText xml:space="preserve">It is also possible to start </w:delText>
        </w:r>
        <w:r w:rsidR="00741B00" w:rsidDel="00BE257F">
          <w:rPr>
            <w:lang w:val="en-US"/>
          </w:rPr>
          <w:delText>with</w:delText>
        </w:r>
        <w:r w:rsidDel="00BE257F">
          <w:rPr>
            <w:lang w:val="en-US"/>
          </w:rPr>
          <w:delText xml:space="preserve"> nothing </w:delText>
        </w:r>
        <w:r w:rsidR="00741B00" w:rsidDel="00BE257F">
          <w:rPr>
            <w:lang w:val="en-US"/>
          </w:rPr>
          <w:delText>so-called</w:delText>
        </w:r>
        <w:r w:rsidDel="00BE257F">
          <w:rPr>
            <w:lang w:val="en-US"/>
          </w:rPr>
          <w:delText xml:space="preserve"> scratch. You have to build </w:delText>
        </w:r>
        <w:r w:rsidR="00741B00" w:rsidDel="00BE257F">
          <w:rPr>
            <w:lang w:val="en-US"/>
          </w:rPr>
          <w:delText xml:space="preserve">it </w:delText>
        </w:r>
        <w:r w:rsidDel="00BE257F">
          <w:rPr>
            <w:lang w:val="en-US"/>
          </w:rPr>
          <w:delText>all by yourself.</w:delText>
        </w:r>
      </w:del>
    </w:p>
    <w:p w:rsidR="00956FFC" w:rsidDel="00BE257F" w:rsidRDefault="00956FFC" w:rsidP="00BE257F">
      <w:pPr>
        <w:pStyle w:val="Heading1"/>
        <w:rPr>
          <w:del w:id="213" w:author="Veldkamp, Renzo" w:date="2018-11-14T16:42:00Z"/>
          <w:lang w:val="en-US"/>
        </w:rPr>
        <w:pPrChange w:id="214" w:author="Veldkamp, Renzo" w:date="2018-11-14T16:42:00Z">
          <w:pPr/>
        </w:pPrChange>
      </w:pPr>
      <w:del w:id="215" w:author="Veldkamp, Renzo" w:date="2018-11-14T16:42:00Z">
        <w:r w:rsidDel="00BE257F">
          <w:rPr>
            <w:lang w:val="en-US"/>
          </w:rPr>
          <w:delText xml:space="preserve">To build an image from a </w:delText>
        </w:r>
        <w:r w:rsidR="00741B00" w:rsidDel="00BE257F">
          <w:rPr>
            <w:lang w:val="en-US"/>
          </w:rPr>
          <w:delText>D</w:delText>
        </w:r>
        <w:r w:rsidDel="00BE257F">
          <w:rPr>
            <w:lang w:val="en-US"/>
          </w:rPr>
          <w:delText>ockerfile give the command docker image build:</w:delText>
        </w:r>
      </w:del>
    </w:p>
    <w:p w:rsidR="00956FFC" w:rsidRPr="00C85D54" w:rsidDel="00BE257F" w:rsidRDefault="00956FFC" w:rsidP="00BE257F">
      <w:pPr>
        <w:pStyle w:val="Heading1"/>
        <w:rPr>
          <w:del w:id="216" w:author="Veldkamp, Renzo" w:date="2018-11-14T16:42:00Z"/>
        </w:rPr>
        <w:pPrChange w:id="217" w:author="Veldkamp, Renzo" w:date="2018-11-14T16:42:00Z">
          <w:pPr>
            <w:pStyle w:val="CodeSnippet"/>
          </w:pPr>
        </w:pPrChange>
      </w:pPr>
      <w:del w:id="218" w:author="Veldkamp, Renzo" w:date="2018-11-14T16:42:00Z">
        <w:r w:rsidRPr="00956FFC" w:rsidDel="00BE257F">
          <w:delText xml:space="preserve">docker image build -t </w:delText>
        </w:r>
        <w:r w:rsidR="00424F41" w:rsidDel="00BE257F">
          <w:delText>&lt;registry&gt;/&lt;repo&gt;/name</w:delText>
        </w:r>
        <w:r w:rsidRPr="00956FFC" w:rsidDel="00BE257F">
          <w:delText>:</w:delText>
        </w:r>
        <w:r w:rsidR="00424F41" w:rsidDel="00BE257F">
          <w:delText xml:space="preserve">tag </w:delText>
        </w:r>
        <w:r w:rsidRPr="00956FFC" w:rsidDel="00BE257F">
          <w:delText>.</w:delText>
        </w:r>
      </w:del>
    </w:p>
    <w:p w:rsidR="002136B2" w:rsidDel="00BE257F" w:rsidRDefault="00956FFC" w:rsidP="00BE257F">
      <w:pPr>
        <w:pStyle w:val="Heading1"/>
        <w:rPr>
          <w:del w:id="219" w:author="Veldkamp, Renzo" w:date="2018-11-14T16:42:00Z"/>
          <w:lang w:val="en-US"/>
        </w:rPr>
        <w:pPrChange w:id="220" w:author="Veldkamp, Renzo" w:date="2018-11-14T16:42:00Z">
          <w:pPr/>
        </w:pPrChange>
      </w:pPr>
      <w:del w:id="221" w:author="Veldkamp, Renzo" w:date="2018-11-14T16:42:00Z">
        <w:r w:rsidDel="00BE257F">
          <w:rPr>
            <w:lang w:val="en-US"/>
          </w:rPr>
          <w:delText xml:space="preserve">You </w:delText>
        </w:r>
        <w:r w:rsidR="002136B2" w:rsidDel="00BE257F">
          <w:rPr>
            <w:lang w:val="en-US"/>
          </w:rPr>
          <w:delText>can name your image with -t option</w:delText>
        </w:r>
        <w:r w:rsidR="00001C3E" w:rsidDel="00BE257F">
          <w:rPr>
            <w:lang w:val="en-US"/>
          </w:rPr>
          <w:delText xml:space="preserve">. </w:delText>
        </w:r>
        <w:r w:rsidR="002136B2" w:rsidDel="00BE257F">
          <w:rPr>
            <w:lang w:val="en-US"/>
          </w:rPr>
          <w:delText>Don’t forget the dot (.)</w:delText>
        </w:r>
        <w:r w:rsidR="00001C3E" w:rsidDel="00BE257F">
          <w:rPr>
            <w:lang w:val="en-US"/>
          </w:rPr>
          <w:delText>!</w:delText>
        </w:r>
        <w:r w:rsidR="002136B2" w:rsidDel="00BE257F">
          <w:rPr>
            <w:lang w:val="en-US"/>
          </w:rPr>
          <w:delText xml:space="preserve"> </w:delText>
        </w:r>
        <w:r w:rsidR="00001C3E" w:rsidDel="00BE257F">
          <w:rPr>
            <w:lang w:val="en-US"/>
          </w:rPr>
          <w:delText>I</w:delText>
        </w:r>
        <w:r w:rsidR="002136B2" w:rsidDel="00BE257F">
          <w:rPr>
            <w:lang w:val="en-US"/>
          </w:rPr>
          <w:delText xml:space="preserve">t is used </w:delText>
        </w:r>
        <w:r w:rsidR="00001C3E" w:rsidDel="00BE257F">
          <w:rPr>
            <w:lang w:val="en-US"/>
          </w:rPr>
          <w:delText>to specify the</w:delText>
        </w:r>
        <w:r w:rsidR="002136B2" w:rsidDel="00BE257F">
          <w:rPr>
            <w:lang w:val="en-US"/>
          </w:rPr>
          <w:delText xml:space="preserve"> build directory. You can also use another name for </w:delText>
        </w:r>
        <w:r w:rsidR="00001C3E" w:rsidDel="00BE257F">
          <w:rPr>
            <w:lang w:val="en-US"/>
          </w:rPr>
          <w:delText xml:space="preserve">the </w:delText>
        </w:r>
        <w:r w:rsidR="002136B2" w:rsidDel="00BE257F">
          <w:rPr>
            <w:lang w:val="en-US"/>
          </w:rPr>
          <w:delText xml:space="preserve">Dockerfile. You can specify this </w:delText>
        </w:r>
        <w:r w:rsidR="00001C3E" w:rsidDel="00BE257F">
          <w:rPr>
            <w:lang w:val="en-US"/>
          </w:rPr>
          <w:delText xml:space="preserve">by starting </w:delText>
        </w:r>
        <w:r w:rsidR="002136B2" w:rsidDel="00BE257F">
          <w:rPr>
            <w:lang w:val="en-US"/>
          </w:rPr>
          <w:delText>with -f.</w:delText>
        </w:r>
      </w:del>
    </w:p>
    <w:p w:rsidR="00E50BF1" w:rsidDel="00BE257F" w:rsidRDefault="00E50BF1" w:rsidP="00BE257F">
      <w:pPr>
        <w:pStyle w:val="Heading1"/>
        <w:rPr>
          <w:del w:id="222" w:author="Veldkamp, Renzo" w:date="2018-11-14T16:42:00Z"/>
          <w:lang w:val="en-US"/>
        </w:rPr>
        <w:pPrChange w:id="223" w:author="Veldkamp, Renzo" w:date="2018-11-14T16:42:00Z">
          <w:pPr/>
        </w:pPrChange>
      </w:pPr>
      <w:del w:id="224" w:author="Veldkamp, Renzo" w:date="2018-11-14T16:42:00Z">
        <w:r w:rsidDel="00BE257F">
          <w:rPr>
            <w:lang w:val="en-US"/>
          </w:rPr>
          <w:delText>Clone the rep</w:delText>
        </w:r>
        <w:r w:rsidR="00424F41" w:rsidDel="00BE257F">
          <w:rPr>
            <w:lang w:val="en-US"/>
          </w:rPr>
          <w:delText>o:</w:delText>
        </w:r>
      </w:del>
    </w:p>
    <w:p w:rsidR="00424F41" w:rsidDel="00BE257F" w:rsidRDefault="00912E9F" w:rsidP="00BE257F">
      <w:pPr>
        <w:pStyle w:val="Heading1"/>
        <w:rPr>
          <w:del w:id="225" w:author="Veldkamp, Renzo" w:date="2018-11-14T16:42:00Z"/>
          <w:lang w:val="en-US"/>
        </w:rPr>
        <w:pPrChange w:id="226" w:author="Veldkamp, Renzo" w:date="2018-11-14T16:42:00Z">
          <w:pPr/>
        </w:pPrChange>
      </w:pPr>
      <w:del w:id="227" w:author="Veldkamp, Renzo" w:date="2018-11-14T16:42:00Z">
        <w:r w:rsidDel="00BE257F">
          <w:rPr>
            <w:rStyle w:val="Hyperlink"/>
            <w:lang w:val="en-US"/>
          </w:rPr>
          <w:fldChar w:fldCharType="begin"/>
        </w:r>
        <w:r w:rsidDel="00BE257F">
          <w:rPr>
            <w:rStyle w:val="Hyperlink"/>
            <w:lang w:val="en-US"/>
          </w:rPr>
          <w:delInstrText xml:space="preserve"> HYPERLINK "https://github.com/Sim007/staticws" </w:delInstrText>
        </w:r>
        <w:r w:rsidDel="00BE257F">
          <w:rPr>
            <w:rStyle w:val="Hyperlink"/>
            <w:lang w:val="en-US"/>
          </w:rPr>
          <w:fldChar w:fldCharType="separate"/>
        </w:r>
        <w:r w:rsidR="00424F41" w:rsidRPr="00700891" w:rsidDel="00BE257F">
          <w:rPr>
            <w:rStyle w:val="Hyperlink"/>
            <w:lang w:val="en-US"/>
          </w:rPr>
          <w:delText>https://github.com/Sim007/staticws</w:delText>
        </w:r>
        <w:r w:rsidDel="00BE257F">
          <w:rPr>
            <w:rStyle w:val="Hyperlink"/>
            <w:lang w:val="en-US"/>
          </w:rPr>
          <w:fldChar w:fldCharType="end"/>
        </w:r>
        <w:r w:rsidR="00424F41" w:rsidDel="00BE257F">
          <w:rPr>
            <w:lang w:val="en-US"/>
          </w:rPr>
          <w:delText xml:space="preserve"> </w:delText>
        </w:r>
      </w:del>
    </w:p>
    <w:p w:rsidR="00424F41" w:rsidDel="00BE257F" w:rsidRDefault="00424F41" w:rsidP="00BE257F">
      <w:pPr>
        <w:pStyle w:val="Heading1"/>
        <w:rPr>
          <w:del w:id="228" w:author="Veldkamp, Renzo" w:date="2018-11-14T16:42:00Z"/>
          <w:lang w:val="en-US"/>
        </w:rPr>
        <w:pPrChange w:id="229" w:author="Veldkamp, Renzo" w:date="2018-11-14T16:42:00Z">
          <w:pPr/>
        </w:pPrChange>
      </w:pPr>
      <w:del w:id="230" w:author="Veldkamp, Renzo" w:date="2018-11-14T16:42:00Z">
        <w:r w:rsidDel="00BE257F">
          <w:rPr>
            <w:lang w:val="en-US"/>
          </w:rPr>
          <w:delText xml:space="preserve">Build the container with your own </w:delText>
        </w:r>
        <w:r w:rsidR="00001C3E" w:rsidDel="00BE257F">
          <w:rPr>
            <w:lang w:val="en-US"/>
          </w:rPr>
          <w:delText>D</w:delText>
        </w:r>
        <w:r w:rsidDel="00BE257F">
          <w:rPr>
            <w:lang w:val="en-US"/>
          </w:rPr>
          <w:delText>ockerfile named my</w:delText>
        </w:r>
        <w:r w:rsidR="00001C3E" w:rsidDel="00BE257F">
          <w:rPr>
            <w:lang w:val="en-US"/>
          </w:rPr>
          <w:delText>D</w:delText>
        </w:r>
        <w:r w:rsidDel="00BE257F">
          <w:rPr>
            <w:lang w:val="en-US"/>
          </w:rPr>
          <w:delText>ockerfile.</w:delText>
        </w:r>
      </w:del>
    </w:p>
    <w:p w:rsidR="00424F41" w:rsidRPr="0081026B" w:rsidDel="00BE257F" w:rsidRDefault="00424F41" w:rsidP="00BE257F">
      <w:pPr>
        <w:pStyle w:val="Heading1"/>
        <w:rPr>
          <w:del w:id="231" w:author="Veldkamp, Renzo" w:date="2018-11-14T16:42:00Z"/>
          <w:lang w:eastAsia="nl-NL"/>
        </w:rPr>
        <w:pPrChange w:id="232" w:author="Veldkamp, Renzo" w:date="2018-11-14T16:42:00Z">
          <w:pPr>
            <w:pStyle w:val="CodeSnipp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</w:pPr>
        </w:pPrChange>
      </w:pPr>
      <w:del w:id="233" w:author="Veldkamp, Renzo" w:date="2018-11-14T16:42:00Z">
        <w:r w:rsidRPr="00001C3E" w:rsidDel="00BE257F">
          <w:rPr>
            <w:lang w:eastAsia="nl-NL"/>
          </w:rPr>
          <w:delText>FROM</w:delText>
        </w:r>
        <w:r w:rsidRPr="0081026B" w:rsidDel="00BE257F">
          <w:rPr>
            <w:lang w:eastAsia="nl-NL"/>
          </w:rPr>
          <w:delText xml:space="preserve"> nginx:stable-alpine</w:delText>
        </w:r>
      </w:del>
    </w:p>
    <w:p w:rsidR="00424F41" w:rsidRPr="0081026B" w:rsidDel="00BE257F" w:rsidRDefault="00424F41" w:rsidP="00BE257F">
      <w:pPr>
        <w:pStyle w:val="Heading1"/>
        <w:rPr>
          <w:del w:id="234" w:author="Veldkamp, Renzo" w:date="2018-11-14T16:42:00Z"/>
          <w:lang w:eastAsia="nl-NL"/>
        </w:rPr>
        <w:pPrChange w:id="235" w:author="Veldkamp, Renzo" w:date="2018-11-14T16:42:00Z">
          <w:pPr>
            <w:pStyle w:val="CodeSnipp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</w:pPr>
        </w:pPrChange>
      </w:pPr>
      <w:del w:id="236" w:author="Veldkamp, Renzo" w:date="2018-11-14T16:42:00Z">
        <w:r w:rsidRPr="00001C3E" w:rsidDel="00BE257F">
          <w:rPr>
            <w:lang w:eastAsia="nl-NL"/>
          </w:rPr>
          <w:delText>COPY</w:delText>
        </w:r>
        <w:r w:rsidRPr="0081026B" w:rsidDel="00BE257F">
          <w:rPr>
            <w:lang w:eastAsia="nl-NL"/>
          </w:rPr>
          <w:delText xml:space="preserve"> index.html *.png /usr/share/nginx/html/</w:delText>
        </w:r>
      </w:del>
    </w:p>
    <w:p w:rsidR="00424F41" w:rsidDel="00BE257F" w:rsidRDefault="00424F41" w:rsidP="00BE257F">
      <w:pPr>
        <w:pStyle w:val="Heading1"/>
        <w:rPr>
          <w:del w:id="237" w:author="Veldkamp, Renzo" w:date="2018-11-14T16:42:00Z"/>
          <w:lang w:val="en-US"/>
        </w:rPr>
        <w:pPrChange w:id="238" w:author="Veldkamp, Renzo" w:date="2018-11-14T16:42:00Z">
          <w:pPr/>
        </w:pPrChange>
      </w:pPr>
      <w:del w:id="239" w:author="Veldkamp, Renzo" w:date="2018-11-14T16:42:00Z">
        <w:r w:rsidDel="00BE257F">
          <w:rPr>
            <w:lang w:val="en-US"/>
          </w:rPr>
          <w:delText>Build it with</w:delText>
        </w:r>
      </w:del>
    </w:p>
    <w:p w:rsidR="00424F41" w:rsidRPr="00C85D54" w:rsidDel="00BE257F" w:rsidRDefault="00424F41" w:rsidP="00BE257F">
      <w:pPr>
        <w:pStyle w:val="Heading1"/>
        <w:rPr>
          <w:del w:id="240" w:author="Veldkamp, Renzo" w:date="2018-11-14T16:42:00Z"/>
        </w:rPr>
        <w:pPrChange w:id="241" w:author="Veldkamp, Renzo" w:date="2018-11-14T16:42:00Z">
          <w:pPr>
            <w:pStyle w:val="CodeSnippet"/>
          </w:pPr>
        </w:pPrChange>
      </w:pPr>
      <w:del w:id="242" w:author="Veldkamp, Renzo" w:date="2018-11-14T16:42:00Z">
        <w:r w:rsidRPr="00956FFC" w:rsidDel="00BE257F">
          <w:delText xml:space="preserve">docker image build </w:delText>
        </w:r>
        <w:r w:rsidDel="00BE257F">
          <w:delText>-f my</w:delText>
        </w:r>
        <w:r w:rsidR="00001C3E" w:rsidDel="00BE257F">
          <w:delText>D</w:delText>
        </w:r>
        <w:r w:rsidDel="00BE257F">
          <w:delText xml:space="preserve">ockerfile </w:delText>
        </w:r>
        <w:r w:rsidRPr="00956FFC" w:rsidDel="00BE257F">
          <w:delText xml:space="preserve">-t </w:delText>
        </w:r>
        <w:r w:rsidDel="00BE257F">
          <w:delText>&lt;repo&gt;/staticws</w:delText>
        </w:r>
        <w:r w:rsidRPr="00956FFC" w:rsidDel="00BE257F">
          <w:delText>:</w:delText>
        </w:r>
        <w:r w:rsidR="00001C3E" w:rsidDel="00BE257F">
          <w:delText>&lt;</w:delText>
        </w:r>
        <w:r w:rsidDel="00BE257F">
          <w:delText>tag</w:delText>
        </w:r>
        <w:r w:rsidR="00001C3E" w:rsidDel="00BE257F">
          <w:delText>&gt;</w:delText>
        </w:r>
        <w:r w:rsidDel="00BE257F">
          <w:delText xml:space="preserve"> </w:delText>
        </w:r>
        <w:r w:rsidRPr="00956FFC" w:rsidDel="00BE257F">
          <w:delText>.</w:delText>
        </w:r>
      </w:del>
    </w:p>
    <w:p w:rsidR="002C19F4" w:rsidDel="00BE257F" w:rsidRDefault="00745B42" w:rsidP="00BE257F">
      <w:pPr>
        <w:pStyle w:val="Heading1"/>
        <w:rPr>
          <w:del w:id="243" w:author="Veldkamp, Renzo" w:date="2018-11-14T16:42:00Z"/>
          <w:lang w:val="en-US"/>
        </w:rPr>
        <w:pPrChange w:id="244" w:author="Veldkamp, Renzo" w:date="2018-11-14T16:42:00Z">
          <w:pPr/>
        </w:pPrChange>
      </w:pPr>
      <w:del w:id="245" w:author="Veldkamp, Renzo" w:date="2018-11-14T16:42:00Z">
        <w:r w:rsidDel="00BE257F">
          <w:rPr>
            <w:lang w:val="en-US"/>
          </w:rPr>
          <w:delText>See</w:delText>
        </w:r>
        <w:r w:rsidR="00F55E20" w:rsidDel="00BE257F">
          <w:rPr>
            <w:lang w:val="en-US"/>
          </w:rPr>
          <w:delText xml:space="preserve"> the output.</w:delText>
        </w:r>
        <w:r w:rsidDel="00BE257F">
          <w:rPr>
            <w:lang w:val="en-US"/>
          </w:rPr>
          <w:delText xml:space="preserve"> H</w:delText>
        </w:r>
        <w:r w:rsidR="00F55E20" w:rsidDel="00BE257F">
          <w:rPr>
            <w:lang w:val="en-US"/>
          </w:rPr>
          <w:delText xml:space="preserve">ow many layers </w:delText>
        </w:r>
        <w:r w:rsidDel="00BE257F">
          <w:rPr>
            <w:lang w:val="en-US"/>
          </w:rPr>
          <w:delText xml:space="preserve">are </w:delText>
        </w:r>
        <w:r w:rsidR="00F55E20" w:rsidDel="00BE257F">
          <w:rPr>
            <w:lang w:val="en-US"/>
          </w:rPr>
          <w:delText>there</w:delText>
        </w:r>
        <w:r w:rsidDel="00BE257F">
          <w:rPr>
            <w:lang w:val="en-US"/>
          </w:rPr>
          <w:delText>?</w:delText>
        </w:r>
      </w:del>
    </w:p>
    <w:p w:rsidR="00F55E20" w:rsidDel="00BE257F" w:rsidRDefault="002C19F4" w:rsidP="00BE257F">
      <w:pPr>
        <w:pStyle w:val="Heading1"/>
        <w:rPr>
          <w:del w:id="246" w:author="Veldkamp, Renzo" w:date="2018-11-14T16:42:00Z"/>
          <w:lang w:val="en-US"/>
        </w:rPr>
        <w:pPrChange w:id="247" w:author="Veldkamp, Renzo" w:date="2018-11-14T16:42:00Z">
          <w:pPr/>
        </w:pPrChange>
      </w:pPr>
      <w:del w:id="248" w:author="Veldkamp, Renzo" w:date="2018-11-14T16:42:00Z">
        <w:r w:rsidDel="00BE257F">
          <w:rPr>
            <w:lang w:val="en-US"/>
          </w:rPr>
          <w:delText xml:space="preserve">Change some static content and build it again. You can use the same </w:delText>
        </w:r>
        <w:r w:rsidR="00CB60C8" w:rsidDel="00BE257F">
          <w:rPr>
            <w:lang w:val="en-US"/>
          </w:rPr>
          <w:delText xml:space="preserve">image </w:delText>
        </w:r>
        <w:r w:rsidDel="00BE257F">
          <w:rPr>
            <w:lang w:val="en-US"/>
          </w:rPr>
          <w:delText>name.</w:delText>
        </w:r>
      </w:del>
    </w:p>
    <w:p w:rsidR="00424F41" w:rsidDel="00BE257F" w:rsidRDefault="00F55E20" w:rsidP="00BE257F">
      <w:pPr>
        <w:pStyle w:val="Heading1"/>
        <w:rPr>
          <w:del w:id="249" w:author="Veldkamp, Renzo" w:date="2018-11-14T16:42:00Z"/>
          <w:lang w:val="en-US"/>
        </w:rPr>
        <w:pPrChange w:id="250" w:author="Veldkamp, Renzo" w:date="2018-11-14T16:42:00Z">
          <w:pPr/>
        </w:pPrChange>
      </w:pPr>
      <w:del w:id="251" w:author="Veldkamp, Renzo" w:date="2018-11-14T16:42:00Z">
        <w:r w:rsidDel="00BE257F">
          <w:rPr>
            <w:lang w:val="en-US"/>
          </w:rPr>
          <w:delText xml:space="preserve">Add yourself as </w:delText>
        </w:r>
        <w:r w:rsidR="006D3E01" w:rsidDel="00BE257F">
          <w:rPr>
            <w:lang w:val="en-US"/>
          </w:rPr>
          <w:delText xml:space="preserve">a </w:delText>
        </w:r>
        <w:r w:rsidDel="00BE257F">
          <w:rPr>
            <w:lang w:val="en-US"/>
          </w:rPr>
          <w:delText>maintainer</w:delText>
        </w:r>
        <w:r w:rsidR="002C19F4" w:rsidDel="00BE257F">
          <w:rPr>
            <w:lang w:val="en-US"/>
          </w:rPr>
          <w:delText xml:space="preserve"> in the Dockerfile and build it again.</w:delText>
        </w:r>
      </w:del>
    </w:p>
    <w:p w:rsidR="001A123B" w:rsidDel="00BE257F" w:rsidRDefault="001A123B" w:rsidP="00BE257F">
      <w:pPr>
        <w:pStyle w:val="Heading1"/>
        <w:rPr>
          <w:del w:id="252" w:author="Veldkamp, Renzo" w:date="2018-11-14T16:42:00Z"/>
          <w:color w:val="A8D08D" w:themeColor="accent6" w:themeTint="99"/>
          <w:sz w:val="26"/>
          <w:szCs w:val="26"/>
          <w:lang w:val="en-US"/>
        </w:rPr>
        <w:pPrChange w:id="253" w:author="Veldkamp, Renzo" w:date="2018-11-14T16:42:00Z">
          <w:pPr/>
        </w:pPrChange>
      </w:pPr>
      <w:del w:id="254" w:author="Veldkamp, Renzo" w:date="2018-11-14T16:42:00Z">
        <w:r w:rsidDel="00BE257F">
          <w:rPr>
            <w:lang w:val="en-US"/>
          </w:rPr>
          <w:br w:type="page"/>
        </w:r>
      </w:del>
    </w:p>
    <w:p w:rsidR="00390D4B" w:rsidRPr="00390D4B" w:rsidDel="00BE257F" w:rsidRDefault="00390D4B" w:rsidP="00BE257F">
      <w:pPr>
        <w:pStyle w:val="Heading1"/>
        <w:rPr>
          <w:del w:id="255" w:author="Veldkamp, Renzo" w:date="2018-11-14T16:41:00Z"/>
          <w:lang w:val="en-US"/>
        </w:rPr>
        <w:pPrChange w:id="256" w:author="Veldkamp, Renzo" w:date="2018-11-14T16:42:00Z">
          <w:pPr>
            <w:pStyle w:val="Heading2"/>
          </w:pPr>
        </w:pPrChange>
      </w:pPr>
    </w:p>
    <w:p w:rsidR="00390D4B" w:rsidDel="00BE257F" w:rsidRDefault="00C85D54" w:rsidP="00BE257F">
      <w:pPr>
        <w:pStyle w:val="Heading1"/>
        <w:rPr>
          <w:del w:id="257" w:author="Veldkamp, Renzo" w:date="2018-11-14T16:42:00Z"/>
          <w:lang w:val="en-US"/>
        </w:rPr>
        <w:pPrChange w:id="258" w:author="Veldkamp, Renzo" w:date="2018-11-14T16:42:00Z">
          <w:pPr>
            <w:pStyle w:val="Heading1"/>
          </w:pPr>
        </w:pPrChange>
      </w:pPr>
      <w:del w:id="259" w:author="Veldkamp, Renzo" w:date="2018-11-14T16:42:00Z">
        <w:r w:rsidDel="00BE257F">
          <w:rPr>
            <w:lang w:val="en-US"/>
          </w:rPr>
          <w:delText>Examples</w:delText>
        </w:r>
      </w:del>
    </w:p>
    <w:p w:rsidR="00853389" w:rsidDel="00BE257F" w:rsidRDefault="00853389" w:rsidP="00BE257F">
      <w:pPr>
        <w:pStyle w:val="Heading1"/>
        <w:rPr>
          <w:del w:id="260" w:author="Veldkamp, Renzo" w:date="2018-11-14T16:42:00Z"/>
          <w:lang w:val="en-US"/>
        </w:rPr>
        <w:pPrChange w:id="261" w:author="Veldkamp, Renzo" w:date="2018-11-14T16:42:00Z">
          <w:pPr/>
        </w:pPrChange>
      </w:pPr>
    </w:p>
    <w:p w:rsidR="00C85D54" w:rsidDel="00BE257F" w:rsidRDefault="00853389" w:rsidP="00BE257F">
      <w:pPr>
        <w:pStyle w:val="Heading1"/>
        <w:rPr>
          <w:del w:id="262" w:author="Veldkamp, Renzo" w:date="2018-11-14T16:42:00Z"/>
          <w:lang w:val="en-US"/>
        </w:rPr>
        <w:pPrChange w:id="263" w:author="Veldkamp, Renzo" w:date="2018-11-14T16:42:00Z">
          <w:pPr/>
        </w:pPrChange>
      </w:pPr>
      <w:del w:id="264" w:author="Veldkamp, Renzo" w:date="2018-11-14T16:42:00Z">
        <w:r w:rsidDel="00BE257F">
          <w:rPr>
            <w:lang w:val="en-US"/>
          </w:rPr>
          <w:delText xml:space="preserve">In this part we show some </w:delText>
        </w:r>
        <w:r w:rsidR="00377072" w:rsidDel="00BE257F">
          <w:rPr>
            <w:lang w:val="en-US"/>
          </w:rPr>
          <w:delText>useful</w:delText>
        </w:r>
        <w:r w:rsidDel="00BE257F">
          <w:rPr>
            <w:lang w:val="en-US"/>
          </w:rPr>
          <w:delText xml:space="preserve"> examples</w:delText>
        </w:r>
        <w:r w:rsidR="0077754A" w:rsidDel="00BE257F">
          <w:rPr>
            <w:lang w:val="en-US"/>
          </w:rPr>
          <w:delText xml:space="preserve"> (containers)</w:delText>
        </w:r>
        <w:r w:rsidDel="00BE257F">
          <w:rPr>
            <w:lang w:val="en-US"/>
          </w:rPr>
          <w:delText xml:space="preserve"> ready to use.</w:delText>
        </w:r>
      </w:del>
    </w:p>
    <w:p w:rsidR="00C85D54" w:rsidRPr="003F2792" w:rsidDel="00BE257F" w:rsidRDefault="00C85D54" w:rsidP="00BE257F">
      <w:pPr>
        <w:pStyle w:val="Heading1"/>
        <w:rPr>
          <w:del w:id="265" w:author="Veldkamp, Renzo" w:date="2018-11-14T16:42:00Z"/>
          <w:lang w:val="en-US"/>
        </w:rPr>
        <w:pPrChange w:id="266" w:author="Veldkamp, Renzo" w:date="2018-11-14T16:42:00Z">
          <w:pPr>
            <w:pStyle w:val="Heading2"/>
          </w:pPr>
        </w:pPrChange>
      </w:pPr>
      <w:del w:id="267" w:author="Veldkamp, Renzo" w:date="2018-11-14T16:42:00Z">
        <w:r w:rsidRPr="003F2792" w:rsidDel="00BE257F">
          <w:rPr>
            <w:lang w:val="en-US"/>
          </w:rPr>
          <w:delText>Portainer</w:delText>
        </w:r>
      </w:del>
    </w:p>
    <w:p w:rsidR="00C85D54" w:rsidDel="00BE257F" w:rsidRDefault="00C85D54" w:rsidP="00BE257F">
      <w:pPr>
        <w:pStyle w:val="Heading1"/>
        <w:rPr>
          <w:del w:id="268" w:author="Veldkamp, Renzo" w:date="2018-11-14T16:42:00Z"/>
          <w:lang w:val="en-US"/>
        </w:rPr>
        <w:pPrChange w:id="269" w:author="Veldkamp, Renzo" w:date="2018-11-14T16:42:00Z">
          <w:pPr/>
        </w:pPrChange>
      </w:pPr>
      <w:del w:id="270" w:author="Veldkamp, Renzo" w:date="2018-11-14T16:42:00Z">
        <w:r w:rsidRPr="003F2792" w:rsidDel="00BE257F">
          <w:rPr>
            <w:lang w:val="en-US"/>
          </w:rPr>
          <w:delText xml:space="preserve">Portainer is Docker UI. </w:delText>
        </w:r>
        <w:r w:rsidDel="00BE257F">
          <w:rPr>
            <w:lang w:val="en-US"/>
          </w:rPr>
          <w:delText>For more information go</w:delText>
        </w:r>
        <w:r w:rsidR="00D60663" w:rsidDel="00BE257F">
          <w:rPr>
            <w:lang w:val="en-US"/>
          </w:rPr>
          <w:delText xml:space="preserve"> </w:delText>
        </w:r>
        <w:r w:rsidDel="00BE257F">
          <w:rPr>
            <w:lang w:val="en-US"/>
          </w:rPr>
          <w:delText xml:space="preserve">to </w:delText>
        </w:r>
        <w:r w:rsidR="00912E9F" w:rsidDel="00BE257F">
          <w:rPr>
            <w:rStyle w:val="Hyperlink"/>
            <w:lang w:val="en-US"/>
          </w:rPr>
          <w:fldChar w:fldCharType="begin"/>
        </w:r>
        <w:r w:rsidR="00912E9F" w:rsidDel="00BE257F">
          <w:rPr>
            <w:rStyle w:val="Hyperlink"/>
            <w:lang w:val="en-US"/>
          </w:rPr>
          <w:delInstrText xml:space="preserve"> HYPERLINK "https://portainer.readthedocs.io/en/latest/index.html" </w:delInstrText>
        </w:r>
        <w:r w:rsidR="00912E9F" w:rsidDel="00BE257F">
          <w:rPr>
            <w:rStyle w:val="Hyperlink"/>
            <w:lang w:val="en-US"/>
          </w:rPr>
          <w:fldChar w:fldCharType="separate"/>
        </w:r>
        <w:r w:rsidRPr="008A308D" w:rsidDel="00BE257F">
          <w:rPr>
            <w:rStyle w:val="Hyperlink"/>
            <w:lang w:val="en-US"/>
          </w:rPr>
          <w:delText>https://portainer.readthedocs.io/en/latest/index.html#</w:delText>
        </w:r>
        <w:r w:rsidR="00912E9F" w:rsidDel="00BE257F">
          <w:rPr>
            <w:rStyle w:val="Hyperlink"/>
            <w:lang w:val="en-US"/>
          </w:rPr>
          <w:fldChar w:fldCharType="end"/>
        </w:r>
        <w:r w:rsidDel="00BE257F">
          <w:rPr>
            <w:lang w:val="en-US"/>
          </w:rPr>
          <w:delText xml:space="preserve"> </w:delText>
        </w:r>
      </w:del>
    </w:p>
    <w:p w:rsidR="00C85D54" w:rsidRPr="00605195" w:rsidDel="00BE257F" w:rsidRDefault="00C85D54" w:rsidP="00BE257F">
      <w:pPr>
        <w:pStyle w:val="Heading1"/>
        <w:rPr>
          <w:del w:id="271" w:author="Veldkamp, Renzo" w:date="2018-11-14T16:42:00Z"/>
        </w:rPr>
        <w:pPrChange w:id="272" w:author="Veldkamp, Renzo" w:date="2018-11-14T16:42:00Z">
          <w:pPr>
            <w:pStyle w:val="CodeSnippet"/>
          </w:pPr>
        </w:pPrChange>
      </w:pPr>
      <w:del w:id="273" w:author="Veldkamp, Renzo" w:date="2018-11-14T16:42:00Z">
        <w:r w:rsidRPr="00605195" w:rsidDel="00BE257F">
          <w:delText>doc</w:delText>
        </w:r>
        <w:r w:rsidRPr="00605195" w:rsidDel="00BE257F">
          <w:rPr>
            <w:rStyle w:val="CodeSnippetChar"/>
            <w:shd w:val="clear" w:color="auto" w:fill="auto"/>
          </w:rPr>
          <w:delText>ker run -d -p 9000:9000 --name portainer --restart always -v /var/run/docker.sock:/var/run/docker.sock -v portainer_data:/data portainer/portainer</w:delText>
        </w:r>
      </w:del>
    </w:p>
    <w:p w:rsidR="00C85D54" w:rsidDel="00BE257F" w:rsidRDefault="00C85D54" w:rsidP="00BE257F">
      <w:pPr>
        <w:pStyle w:val="Heading1"/>
        <w:rPr>
          <w:del w:id="274" w:author="Veldkamp, Renzo" w:date="2018-11-14T16:42:00Z"/>
          <w:lang w:val="en-US"/>
        </w:rPr>
        <w:pPrChange w:id="275" w:author="Veldkamp, Renzo" w:date="2018-11-14T16:42:00Z">
          <w:pPr/>
        </w:pPrChange>
      </w:pPr>
    </w:p>
    <w:p w:rsidR="006E2D0E" w:rsidDel="00BE257F" w:rsidRDefault="006E2D0E" w:rsidP="00BE257F">
      <w:pPr>
        <w:pStyle w:val="Heading1"/>
        <w:rPr>
          <w:del w:id="276" w:author="Veldkamp, Renzo" w:date="2018-11-14T16:42:00Z"/>
          <w:lang w:val="en-US"/>
        </w:rPr>
        <w:pPrChange w:id="277" w:author="Veldkamp, Renzo" w:date="2018-11-14T16:42:00Z">
          <w:pPr>
            <w:pStyle w:val="Heading2"/>
          </w:pPr>
        </w:pPrChange>
      </w:pPr>
      <w:del w:id="278" w:author="Veldkamp, Renzo" w:date="2018-11-14T16:42:00Z">
        <w:r w:rsidDel="00BE257F">
          <w:rPr>
            <w:lang w:val="en-US"/>
          </w:rPr>
          <w:delText>Docker security bench</w:delText>
        </w:r>
      </w:del>
    </w:p>
    <w:p w:rsidR="006E2D0E" w:rsidDel="00BE257F" w:rsidRDefault="006E2D0E" w:rsidP="00BE257F">
      <w:pPr>
        <w:pStyle w:val="Heading1"/>
        <w:rPr>
          <w:del w:id="279" w:author="Veldkamp, Renzo" w:date="2018-11-14T16:42:00Z"/>
          <w:lang w:val="en-US"/>
        </w:rPr>
        <w:pPrChange w:id="280" w:author="Veldkamp, Renzo" w:date="2018-11-14T16:42:00Z">
          <w:pPr/>
        </w:pPrChange>
      </w:pPr>
      <w:del w:id="281" w:author="Veldkamp, Renzo" w:date="2018-11-14T16:42:00Z">
        <w:r w:rsidDel="00BE257F">
          <w:rPr>
            <w:lang w:val="en-US"/>
          </w:rPr>
          <w:delText xml:space="preserve">Information can be </w:delText>
        </w:r>
        <w:r w:rsidR="00605195" w:rsidDel="00BE257F">
          <w:rPr>
            <w:lang w:val="en-US"/>
          </w:rPr>
          <w:delText>f</w:delText>
        </w:r>
        <w:r w:rsidDel="00BE257F">
          <w:rPr>
            <w:lang w:val="en-US"/>
          </w:rPr>
          <w:delText>ound here:</w:delText>
        </w:r>
      </w:del>
    </w:p>
    <w:p w:rsidR="006E2D0E" w:rsidDel="00BE257F" w:rsidRDefault="00912E9F" w:rsidP="00BE257F">
      <w:pPr>
        <w:pStyle w:val="Heading1"/>
        <w:rPr>
          <w:del w:id="282" w:author="Veldkamp, Renzo" w:date="2018-11-14T16:42:00Z"/>
          <w:lang w:val="en-US"/>
        </w:rPr>
        <w:pPrChange w:id="283" w:author="Veldkamp, Renzo" w:date="2018-11-14T16:42:00Z">
          <w:pPr/>
        </w:pPrChange>
      </w:pPr>
      <w:del w:id="284" w:author="Veldkamp, Renzo" w:date="2018-11-14T16:42:00Z">
        <w:r w:rsidDel="00BE257F">
          <w:rPr>
            <w:rStyle w:val="Hyperlink"/>
            <w:lang w:val="en-US"/>
          </w:rPr>
          <w:fldChar w:fldCharType="begin"/>
        </w:r>
        <w:r w:rsidDel="00BE257F">
          <w:rPr>
            <w:rStyle w:val="Hyperlink"/>
            <w:lang w:val="en-US"/>
          </w:rPr>
          <w:delInstrText xml:space="preserve"> HYPERLINK "https://docs.docker.com/compliance/cis/docker_ce/" </w:delInstrText>
        </w:r>
        <w:r w:rsidDel="00BE257F">
          <w:rPr>
            <w:rStyle w:val="Hyperlink"/>
            <w:lang w:val="en-US"/>
          </w:rPr>
          <w:fldChar w:fldCharType="separate"/>
        </w:r>
        <w:r w:rsidR="006E2D0E" w:rsidRPr="00700891" w:rsidDel="00BE257F">
          <w:rPr>
            <w:rStyle w:val="Hyperlink"/>
            <w:lang w:val="en-US"/>
          </w:rPr>
          <w:delText>https://docs.docker.com/compliance/cis/docker_ce/</w:delText>
        </w:r>
        <w:r w:rsidDel="00BE257F">
          <w:rPr>
            <w:rStyle w:val="Hyperlink"/>
            <w:lang w:val="en-US"/>
          </w:rPr>
          <w:fldChar w:fldCharType="end"/>
        </w:r>
        <w:r w:rsidR="006E2D0E" w:rsidDel="00BE257F">
          <w:rPr>
            <w:lang w:val="en-US"/>
          </w:rPr>
          <w:delText xml:space="preserve"> </w:delText>
        </w:r>
      </w:del>
    </w:p>
    <w:p w:rsidR="006E2D0E" w:rsidDel="00BE257F" w:rsidRDefault="006E2D0E" w:rsidP="00BE257F">
      <w:pPr>
        <w:pStyle w:val="Heading1"/>
        <w:rPr>
          <w:del w:id="285" w:author="Veldkamp, Renzo" w:date="2018-11-14T16:42:00Z"/>
          <w:lang w:val="en-US"/>
        </w:rPr>
        <w:pPrChange w:id="286" w:author="Veldkamp, Renzo" w:date="2018-11-14T16:42:00Z">
          <w:pPr/>
        </w:pPrChange>
      </w:pPr>
      <w:del w:id="287" w:author="Veldkamp, Renzo" w:date="2018-11-14T16:42:00Z">
        <w:r w:rsidDel="00BE257F">
          <w:rPr>
            <w:lang w:val="en-US"/>
          </w:rPr>
          <w:delText>The source can be found here:</w:delText>
        </w:r>
      </w:del>
    </w:p>
    <w:p w:rsidR="006E2D0E" w:rsidDel="00BE257F" w:rsidRDefault="00912E9F" w:rsidP="00BE257F">
      <w:pPr>
        <w:pStyle w:val="Heading1"/>
        <w:rPr>
          <w:del w:id="288" w:author="Veldkamp, Renzo" w:date="2018-11-14T16:42:00Z"/>
          <w:lang w:val="en-US"/>
        </w:rPr>
        <w:pPrChange w:id="289" w:author="Veldkamp, Renzo" w:date="2018-11-14T16:42:00Z">
          <w:pPr/>
        </w:pPrChange>
      </w:pPr>
      <w:del w:id="290" w:author="Veldkamp, Renzo" w:date="2018-11-14T16:42:00Z">
        <w:r w:rsidDel="00BE257F">
          <w:rPr>
            <w:rStyle w:val="Hyperlink"/>
            <w:lang w:val="en-US"/>
          </w:rPr>
          <w:fldChar w:fldCharType="begin"/>
        </w:r>
        <w:r w:rsidDel="00BE257F">
          <w:rPr>
            <w:rStyle w:val="Hyperlink"/>
            <w:lang w:val="en-US"/>
          </w:rPr>
          <w:delInstrText xml:space="preserve"> HYPERLINK "https://github.com/docker/docker-bench-security/blob/master/docker-compose.yml" </w:delInstrText>
        </w:r>
        <w:r w:rsidDel="00BE257F">
          <w:rPr>
            <w:rStyle w:val="Hyperlink"/>
            <w:lang w:val="en-US"/>
          </w:rPr>
          <w:fldChar w:fldCharType="separate"/>
        </w:r>
        <w:r w:rsidR="006E2D0E" w:rsidRPr="00700891" w:rsidDel="00BE257F">
          <w:rPr>
            <w:rStyle w:val="Hyperlink"/>
            <w:lang w:val="en-US"/>
          </w:rPr>
          <w:delText>https://github.com/docker/docker-bench-security/blob/master/docker-compose.yml</w:delText>
        </w:r>
        <w:r w:rsidDel="00BE257F">
          <w:rPr>
            <w:rStyle w:val="Hyperlink"/>
            <w:lang w:val="en-US"/>
          </w:rPr>
          <w:fldChar w:fldCharType="end"/>
        </w:r>
        <w:r w:rsidR="006E2D0E" w:rsidDel="00BE257F">
          <w:rPr>
            <w:lang w:val="en-US"/>
          </w:rPr>
          <w:delText xml:space="preserve"> </w:delText>
        </w:r>
      </w:del>
    </w:p>
    <w:p w:rsidR="006E2D0E" w:rsidRPr="006E2D0E" w:rsidDel="00BE257F" w:rsidRDefault="006E2D0E" w:rsidP="00BE257F">
      <w:pPr>
        <w:pStyle w:val="Heading1"/>
        <w:rPr>
          <w:del w:id="291" w:author="Veldkamp, Renzo" w:date="2018-11-14T16:42:00Z"/>
          <w:lang w:val="en-US"/>
        </w:rPr>
        <w:pPrChange w:id="292" w:author="Veldkamp, Renzo" w:date="2018-11-14T16:42:00Z">
          <w:pPr/>
        </w:pPrChange>
      </w:pPr>
    </w:p>
    <w:p w:rsidR="00C85D54" w:rsidDel="00BE257F" w:rsidRDefault="003F2792" w:rsidP="00BE257F">
      <w:pPr>
        <w:pStyle w:val="Heading1"/>
        <w:rPr>
          <w:del w:id="293" w:author="Veldkamp, Renzo" w:date="2018-11-14T16:42:00Z"/>
        </w:rPr>
        <w:pPrChange w:id="294" w:author="Veldkamp, Renzo" w:date="2018-11-14T16:42:00Z">
          <w:pPr>
            <w:pStyle w:val="CodeSnippet"/>
          </w:pPr>
        </w:pPrChange>
      </w:pPr>
      <w:del w:id="295" w:author="Veldkamp, Renzo" w:date="2018-11-14T16:42:00Z">
        <w:r w:rsidRPr="003F2792" w:rsidDel="00BE257F">
          <w:delText>docker run -it --net host --pid host --userns host --cap-add audit_control -e DOCKER_CONTENT_TRUST=$DOCKER_CONTENT_TRUST -v /var/lib:/var/lib -v /var/run/docker.sock:/var/run/docker.sock -v /usr/lib/systemd:/usr/lib/systemd -v /etc:/etc --label docker_bench_security docker/docker-bench-security</w:delText>
        </w:r>
      </w:del>
    </w:p>
    <w:p w:rsidR="0077754A" w:rsidDel="00BE257F" w:rsidRDefault="0077754A" w:rsidP="00BE257F">
      <w:pPr>
        <w:pStyle w:val="Heading1"/>
        <w:rPr>
          <w:del w:id="296" w:author="Veldkamp, Renzo" w:date="2018-11-14T16:42:00Z"/>
          <w:lang w:val="en-US"/>
        </w:rPr>
        <w:pPrChange w:id="297" w:author="Veldkamp, Renzo" w:date="2018-11-14T16:42:00Z">
          <w:pPr>
            <w:pStyle w:val="Heading2"/>
          </w:pPr>
        </w:pPrChange>
      </w:pPr>
    </w:p>
    <w:p w:rsidR="00E82097" w:rsidDel="00BE257F" w:rsidRDefault="00E82097" w:rsidP="00BE257F">
      <w:pPr>
        <w:pStyle w:val="Heading1"/>
        <w:rPr>
          <w:del w:id="298" w:author="Veldkamp, Renzo" w:date="2018-11-14T16:42:00Z"/>
          <w:lang w:val="en-US"/>
        </w:rPr>
        <w:pPrChange w:id="299" w:author="Veldkamp, Renzo" w:date="2018-11-14T16:42:00Z">
          <w:pPr>
            <w:pStyle w:val="Heading2"/>
          </w:pPr>
        </w:pPrChange>
      </w:pPr>
      <w:del w:id="300" w:author="Veldkamp, Renzo" w:date="2018-11-14T16:42:00Z">
        <w:r w:rsidDel="00BE257F">
          <w:rPr>
            <w:lang w:val="en-US"/>
          </w:rPr>
          <w:delText>Extra: mssql</w:delText>
        </w:r>
      </w:del>
    </w:p>
    <w:p w:rsidR="0077754A" w:rsidRPr="0077754A" w:rsidDel="00BE257F" w:rsidRDefault="0077754A" w:rsidP="00BE257F">
      <w:pPr>
        <w:pStyle w:val="Heading1"/>
        <w:rPr>
          <w:del w:id="301" w:author="Veldkamp, Renzo" w:date="2018-11-14T16:42:00Z"/>
          <w:lang w:val="en-US"/>
        </w:rPr>
        <w:pPrChange w:id="302" w:author="Veldkamp, Renzo" w:date="2018-11-14T16:42:00Z">
          <w:pPr/>
        </w:pPrChange>
      </w:pPr>
      <w:del w:id="303" w:author="Veldkamp, Renzo" w:date="2018-11-14T16:42:00Z">
        <w:r w:rsidDel="00BE257F">
          <w:rPr>
            <w:lang w:val="en-US"/>
          </w:rPr>
          <w:delText>You can also run a database in a container.</w:delText>
        </w:r>
      </w:del>
    </w:p>
    <w:p w:rsidR="00E82097" w:rsidDel="00BE257F" w:rsidRDefault="00E82097" w:rsidP="00BE257F">
      <w:pPr>
        <w:pStyle w:val="Heading1"/>
        <w:rPr>
          <w:del w:id="304" w:author="Veldkamp, Renzo" w:date="2018-11-14T16:42:00Z"/>
          <w:lang w:val="en-US"/>
        </w:rPr>
        <w:pPrChange w:id="305" w:author="Veldkamp, Renzo" w:date="2018-11-14T16:42:00Z">
          <w:pPr/>
        </w:pPrChange>
      </w:pPr>
      <w:del w:id="306" w:author="Veldkamp, Renzo" w:date="2018-11-14T16:42:00Z">
        <w:r w:rsidDel="00BE257F">
          <w:rPr>
            <w:lang w:val="en-US"/>
          </w:rPr>
          <w:delText xml:space="preserve">See: </w:delText>
        </w:r>
        <w:r w:rsidR="00912E9F" w:rsidDel="00BE257F">
          <w:rPr>
            <w:rStyle w:val="Hyperlink"/>
            <w:lang w:val="en-US"/>
          </w:rPr>
          <w:fldChar w:fldCharType="begin"/>
        </w:r>
        <w:r w:rsidR="00912E9F" w:rsidDel="00BE257F">
          <w:rPr>
            <w:rStyle w:val="Hyperlink"/>
            <w:lang w:val="en-US"/>
          </w:rPr>
          <w:delInstrText xml:space="preserve"> HYPERLINK "https://docs.microsoft.com/en-us/sql/linux/quickstart-install-connect-docker" </w:delInstrText>
        </w:r>
        <w:r w:rsidR="00912E9F" w:rsidDel="00BE257F">
          <w:rPr>
            <w:rStyle w:val="Hyperlink"/>
            <w:lang w:val="en-US"/>
          </w:rPr>
          <w:fldChar w:fldCharType="separate"/>
        </w:r>
        <w:r w:rsidR="0063781D" w:rsidRPr="00E82097" w:rsidDel="00BE257F">
          <w:rPr>
            <w:rStyle w:val="Hyperlink"/>
            <w:lang w:val="en-US"/>
          </w:rPr>
          <w:delText xml:space="preserve">https://docs.microsoft.com/en-us/sql/linux/quickstart-install-connect-docker </w:delText>
        </w:r>
        <w:r w:rsidR="00912E9F" w:rsidDel="00BE257F">
          <w:rPr>
            <w:rStyle w:val="Hyperlink"/>
            <w:lang w:val="en-US"/>
          </w:rPr>
          <w:fldChar w:fldCharType="end"/>
        </w:r>
      </w:del>
    </w:p>
    <w:p w:rsidR="0077754A" w:rsidDel="00BE257F" w:rsidRDefault="0077754A" w:rsidP="00BE257F">
      <w:pPr>
        <w:pStyle w:val="Heading1"/>
        <w:rPr>
          <w:del w:id="307" w:author="Veldkamp, Renzo" w:date="2018-11-14T16:42:00Z"/>
          <w:lang w:val="en-US"/>
        </w:rPr>
        <w:pPrChange w:id="308" w:author="Veldkamp, Renzo" w:date="2018-11-14T16:42:00Z">
          <w:pPr>
            <w:pStyle w:val="Heading2"/>
          </w:pPr>
        </w:pPrChange>
      </w:pPr>
    </w:p>
    <w:p w:rsidR="00E82097" w:rsidDel="00BE257F" w:rsidRDefault="00E82097" w:rsidP="00BE257F">
      <w:pPr>
        <w:pStyle w:val="Heading1"/>
        <w:rPr>
          <w:del w:id="309" w:author="Veldkamp, Renzo" w:date="2018-11-14T16:42:00Z"/>
          <w:lang w:val="en-US"/>
        </w:rPr>
        <w:pPrChange w:id="310" w:author="Veldkamp, Renzo" w:date="2018-11-14T16:42:00Z">
          <w:pPr>
            <w:pStyle w:val="Heading2"/>
          </w:pPr>
        </w:pPrChange>
      </w:pPr>
      <w:del w:id="311" w:author="Veldkamp, Renzo" w:date="2018-11-14T16:42:00Z">
        <w:r w:rsidRPr="003C06C9" w:rsidDel="00BE257F">
          <w:rPr>
            <w:lang w:val="en-US"/>
          </w:rPr>
          <w:delText>Extra: ZAP</w:delText>
        </w:r>
      </w:del>
    </w:p>
    <w:p w:rsidR="0077754A" w:rsidRPr="0077754A" w:rsidDel="00BE257F" w:rsidRDefault="0077754A" w:rsidP="00BE257F">
      <w:pPr>
        <w:pStyle w:val="Heading1"/>
        <w:rPr>
          <w:del w:id="312" w:author="Veldkamp, Renzo" w:date="2018-11-14T16:42:00Z"/>
          <w:lang w:val="en-US"/>
        </w:rPr>
        <w:pPrChange w:id="313" w:author="Veldkamp, Renzo" w:date="2018-11-14T16:42:00Z">
          <w:pPr/>
        </w:pPrChange>
      </w:pPr>
      <w:del w:id="314" w:author="Veldkamp, Renzo" w:date="2018-11-14T16:42:00Z">
        <w:r w:rsidDel="00BE257F">
          <w:rPr>
            <w:lang w:val="en-US"/>
          </w:rPr>
          <w:delText>ZAP is dynamic security tool. You can start it with:</w:delText>
        </w:r>
      </w:del>
    </w:p>
    <w:p w:rsidR="00E82097" w:rsidRPr="003C06C9" w:rsidDel="00BE257F" w:rsidRDefault="003D7963" w:rsidP="00BE257F">
      <w:pPr>
        <w:pStyle w:val="Heading1"/>
        <w:rPr>
          <w:del w:id="315" w:author="Veldkamp, Renzo" w:date="2018-11-14T16:42:00Z"/>
        </w:rPr>
        <w:pPrChange w:id="316" w:author="Veldkamp, Renzo" w:date="2018-11-14T16:42:00Z">
          <w:pPr>
            <w:pStyle w:val="CodeSnippet"/>
          </w:pPr>
        </w:pPrChange>
      </w:pPr>
      <w:del w:id="317" w:author="Veldkamp, Renzo" w:date="2018-11-14T16:42:00Z">
        <w:r w:rsidRPr="003D7963" w:rsidDel="00BE257F">
          <w:delText xml:space="preserve">docker run -u zap -p </w:delText>
        </w:r>
        <w:r w:rsidR="00941AB5" w:rsidDel="00BE257F">
          <w:delText>9</w:delText>
        </w:r>
        <w:r w:rsidRPr="003D7963" w:rsidDel="00BE257F">
          <w:delText xml:space="preserve">080:8080 -p </w:delText>
        </w:r>
        <w:r w:rsidR="00941AB5" w:rsidDel="00BE257F">
          <w:delText>9</w:delText>
        </w:r>
        <w:r w:rsidRPr="003D7963" w:rsidDel="00BE257F">
          <w:delText>090:8090 -i owasp/zap2docker-stable zap-webswing.sh</w:delText>
        </w:r>
      </w:del>
    </w:p>
    <w:p w:rsidR="00A4062F" w:rsidDel="00BE257F" w:rsidRDefault="00941AB5" w:rsidP="00BE257F">
      <w:pPr>
        <w:pStyle w:val="Heading1"/>
        <w:rPr>
          <w:del w:id="318" w:author="Veldkamp, Renzo" w:date="2018-11-14T16:42:00Z"/>
          <w:lang w:val="en-US"/>
        </w:rPr>
        <w:pPrChange w:id="319" w:author="Veldkamp, Renzo" w:date="2018-11-14T16:42:00Z">
          <w:pPr/>
        </w:pPrChange>
      </w:pPr>
      <w:del w:id="320" w:author="Veldkamp, Renzo" w:date="2018-11-14T16:42:00Z">
        <w:r w:rsidDel="00BE257F">
          <w:rPr>
            <w:lang w:val="en-US"/>
          </w:rPr>
          <w:delText xml:space="preserve">Start with </w:delText>
        </w:r>
        <w:r w:rsidR="00912E9F" w:rsidDel="00BE257F">
          <w:rPr>
            <w:rStyle w:val="Hyperlink"/>
            <w:lang w:val="en-US"/>
          </w:rPr>
          <w:fldChar w:fldCharType="begin"/>
        </w:r>
        <w:r w:rsidR="00912E9F" w:rsidDel="00BE257F">
          <w:rPr>
            <w:rStyle w:val="Hyperlink"/>
            <w:lang w:val="en-US"/>
          </w:rPr>
          <w:delInstrText xml:space="preserve"> HYPERLINK "http://localhost:9080/?anonym=true&amp;app=ZAP" </w:delInstrText>
        </w:r>
        <w:r w:rsidR="00912E9F" w:rsidDel="00BE257F">
          <w:rPr>
            <w:rStyle w:val="Hyperlink"/>
            <w:lang w:val="en-US"/>
          </w:rPr>
          <w:fldChar w:fldCharType="separate"/>
        </w:r>
        <w:r w:rsidRPr="00A4536E" w:rsidDel="00BE257F">
          <w:rPr>
            <w:rStyle w:val="Hyperlink"/>
            <w:lang w:val="en-US"/>
          </w:rPr>
          <w:delText>http://localhost:9080/?anonym=true&amp;app=ZAP</w:delText>
        </w:r>
        <w:r w:rsidR="00912E9F" w:rsidDel="00BE257F">
          <w:rPr>
            <w:rStyle w:val="Hyperlink"/>
            <w:lang w:val="en-US"/>
          </w:rPr>
          <w:fldChar w:fldCharType="end"/>
        </w:r>
        <w:r w:rsidDel="00BE257F">
          <w:rPr>
            <w:lang w:val="en-US"/>
          </w:rPr>
          <w:delText xml:space="preserve"> </w:delText>
        </w:r>
      </w:del>
    </w:p>
    <w:p w:rsidR="00810DAF" w:rsidRPr="003C06C9" w:rsidDel="00BE257F" w:rsidRDefault="00D60663" w:rsidP="00BE257F">
      <w:pPr>
        <w:pStyle w:val="Heading1"/>
        <w:rPr>
          <w:del w:id="321" w:author="Veldkamp, Renzo" w:date="2018-11-14T16:42:00Z"/>
          <w:color w:val="A8D08D" w:themeColor="accent6" w:themeTint="99"/>
          <w:sz w:val="26"/>
          <w:szCs w:val="26"/>
          <w:lang w:val="en-US"/>
        </w:rPr>
        <w:pPrChange w:id="322" w:author="Veldkamp, Renzo" w:date="2018-11-14T16:42:00Z">
          <w:pPr/>
        </w:pPrChange>
      </w:pPr>
      <w:del w:id="323" w:author="Veldkamp, Renzo" w:date="2018-11-14T16:42:00Z">
        <w:r w:rsidDel="00BE257F">
          <w:rPr>
            <w:lang w:val="en-US"/>
          </w:rPr>
          <w:delText>Now you can s</w:delText>
        </w:r>
        <w:r w:rsidR="00A4062F" w:rsidDel="00BE257F">
          <w:rPr>
            <w:lang w:val="en-US"/>
          </w:rPr>
          <w:delText>can your website.</w:delText>
        </w:r>
        <w:r w:rsidR="00810DAF" w:rsidRPr="003C06C9" w:rsidDel="00BE257F">
          <w:rPr>
            <w:lang w:val="en-US"/>
          </w:rPr>
          <w:br w:type="page"/>
        </w:r>
      </w:del>
    </w:p>
    <w:p w:rsidR="005A21E6" w:rsidDel="00BE257F" w:rsidRDefault="0005691D" w:rsidP="00BE257F">
      <w:pPr>
        <w:pStyle w:val="Heading1"/>
        <w:rPr>
          <w:del w:id="324" w:author="Veldkamp, Renzo" w:date="2018-11-14T16:42:00Z"/>
          <w:lang w:val="en-US"/>
        </w:rPr>
        <w:pPrChange w:id="325" w:author="Veldkamp, Renzo" w:date="2018-11-14T16:42:00Z">
          <w:pPr>
            <w:pStyle w:val="Heading1"/>
          </w:pPr>
        </w:pPrChange>
      </w:pPr>
      <w:del w:id="326" w:author="Veldkamp, Renzo" w:date="2018-11-14T16:42:00Z">
        <w:r w:rsidDel="00BE257F">
          <w:rPr>
            <w:lang w:val="en-US"/>
          </w:rPr>
          <w:delText>Build-Ship-Run</w:delText>
        </w:r>
        <w:r w:rsidR="00225DA1" w:rsidDel="00BE257F">
          <w:rPr>
            <w:lang w:val="en-US"/>
          </w:rPr>
          <w:delText xml:space="preserve"> </w:delText>
        </w:r>
        <w:r w:rsidR="00EF4038" w:rsidDel="00BE257F">
          <w:rPr>
            <w:lang w:val="en-US"/>
          </w:rPr>
          <w:delText>with staticws</w:delText>
        </w:r>
      </w:del>
    </w:p>
    <w:p w:rsidR="0070133E" w:rsidDel="00BE257F" w:rsidRDefault="0070133E" w:rsidP="00BE257F">
      <w:pPr>
        <w:pStyle w:val="Heading1"/>
        <w:rPr>
          <w:del w:id="327" w:author="Veldkamp, Renzo" w:date="2018-11-14T16:42:00Z"/>
          <w:lang w:val="en-US"/>
        </w:rPr>
        <w:pPrChange w:id="328" w:author="Veldkamp, Renzo" w:date="2018-11-14T16:42:00Z">
          <w:pPr/>
        </w:pPrChange>
      </w:pPr>
    </w:p>
    <w:p w:rsidR="0070133E" w:rsidDel="00BE257F" w:rsidRDefault="0070133E" w:rsidP="00BE257F">
      <w:pPr>
        <w:pStyle w:val="Heading1"/>
        <w:rPr>
          <w:del w:id="329" w:author="Veldkamp, Renzo" w:date="2018-11-14T16:42:00Z"/>
          <w:lang w:val="en-US"/>
        </w:rPr>
        <w:pPrChange w:id="330" w:author="Veldkamp, Renzo" w:date="2018-11-14T16:42:00Z">
          <w:pPr/>
        </w:pPrChange>
      </w:pPr>
      <w:del w:id="331" w:author="Veldkamp, Renzo" w:date="2018-11-14T16:42:00Z">
        <w:r w:rsidDel="00BE257F">
          <w:rPr>
            <w:lang w:val="en-US"/>
          </w:rPr>
          <w:delText xml:space="preserve">We will do </w:delText>
        </w:r>
        <w:r w:rsidR="008E264D" w:rsidDel="00BE257F">
          <w:rPr>
            <w:lang w:val="en-US"/>
          </w:rPr>
          <w:delText xml:space="preserve">the </w:delText>
        </w:r>
        <w:r w:rsidDel="00BE257F">
          <w:rPr>
            <w:lang w:val="en-US"/>
          </w:rPr>
          <w:delText>following case</w:delText>
        </w:r>
        <w:r w:rsidR="008E264D" w:rsidDel="00BE257F">
          <w:rPr>
            <w:lang w:val="en-US"/>
          </w:rPr>
          <w:delText>:</w:delText>
        </w:r>
        <w:r w:rsidDel="00BE257F">
          <w:rPr>
            <w:lang w:val="en-US"/>
          </w:rPr>
          <w:delText xml:space="preserve"> build</w:delText>
        </w:r>
        <w:r w:rsidR="00867F28" w:rsidDel="00BE257F">
          <w:rPr>
            <w:lang w:val="en-US"/>
          </w:rPr>
          <w:delText xml:space="preserve"> a staticws, </w:delText>
        </w:r>
        <w:r w:rsidR="00E03122" w:rsidDel="00BE257F">
          <w:rPr>
            <w:lang w:val="en-US"/>
          </w:rPr>
          <w:delText xml:space="preserve">test it, </w:delText>
        </w:r>
        <w:r w:rsidR="00867F28" w:rsidDel="00BE257F">
          <w:rPr>
            <w:lang w:val="en-US"/>
          </w:rPr>
          <w:delText>ship it to your repo and run it.</w:delText>
        </w:r>
        <w:r w:rsidR="00E03122" w:rsidDel="00BE257F">
          <w:rPr>
            <w:lang w:val="en-US"/>
          </w:rPr>
          <w:delText xml:space="preserve"> </w:delText>
        </w:r>
        <w:r w:rsidR="0094718D" w:rsidDel="00BE257F">
          <w:rPr>
            <w:lang w:val="en-US"/>
          </w:rPr>
          <w:delText xml:space="preserve">Ask your </w:delText>
        </w:r>
        <w:r w:rsidR="008F79C1" w:rsidDel="00BE257F">
          <w:rPr>
            <w:lang w:val="en-US"/>
          </w:rPr>
          <w:delText xml:space="preserve">colleague </w:delText>
        </w:r>
        <w:r w:rsidR="008E264D" w:rsidDel="00BE257F">
          <w:rPr>
            <w:lang w:val="en-US"/>
          </w:rPr>
          <w:delText xml:space="preserve">to run </w:delText>
        </w:r>
        <w:r w:rsidR="008F79C1" w:rsidDel="00BE257F">
          <w:rPr>
            <w:lang w:val="en-US"/>
          </w:rPr>
          <w:delText xml:space="preserve">the </w:delText>
        </w:r>
        <w:r w:rsidR="008E264D" w:rsidDel="00BE257F">
          <w:rPr>
            <w:lang w:val="en-US"/>
          </w:rPr>
          <w:delText>container</w:delText>
        </w:r>
        <w:r w:rsidR="008F79C1" w:rsidDel="00BE257F">
          <w:rPr>
            <w:lang w:val="en-US"/>
          </w:rPr>
          <w:delText>.</w:delText>
        </w:r>
        <w:r w:rsidR="0094718D" w:rsidDel="00BE257F">
          <w:rPr>
            <w:lang w:val="en-US"/>
          </w:rPr>
          <w:delText xml:space="preserve"> </w:delText>
        </w:r>
        <w:r w:rsidR="00E03122" w:rsidDel="00BE257F">
          <w:rPr>
            <w:lang w:val="en-US"/>
          </w:rPr>
          <w:delText>Change the source and repeat the steps.</w:delText>
        </w:r>
        <w:r w:rsidR="00B93B1B" w:rsidDel="00BE257F">
          <w:rPr>
            <w:lang w:val="en-US"/>
          </w:rPr>
          <w:delText xml:space="preserve"> Run staticws on play-with-Docker, run </w:delText>
        </w:r>
        <w:r w:rsidR="008E264D" w:rsidDel="00BE257F">
          <w:rPr>
            <w:lang w:val="en-US"/>
          </w:rPr>
          <w:delText xml:space="preserve">it </w:delText>
        </w:r>
        <w:r w:rsidR="00B93B1B" w:rsidDel="00BE257F">
          <w:rPr>
            <w:lang w:val="en-US"/>
          </w:rPr>
          <w:delText>with docker-compose</w:delText>
        </w:r>
        <w:r w:rsidR="008E264D" w:rsidDel="00BE257F">
          <w:rPr>
            <w:lang w:val="en-US"/>
          </w:rPr>
          <w:delText xml:space="preserve"> </w:delText>
        </w:r>
        <w:r w:rsidR="00B93B1B" w:rsidDel="00BE257F">
          <w:rPr>
            <w:lang w:val="en-US"/>
          </w:rPr>
          <w:delText xml:space="preserve">and run it in </w:delText>
        </w:r>
        <w:r w:rsidR="008E264D" w:rsidDel="00BE257F">
          <w:rPr>
            <w:lang w:val="en-US"/>
          </w:rPr>
          <w:delText>k</w:delText>
        </w:r>
        <w:r w:rsidR="00B93B1B" w:rsidDel="00BE257F">
          <w:rPr>
            <w:lang w:val="en-US"/>
          </w:rPr>
          <w:delText>8s.</w:delText>
        </w:r>
      </w:del>
    </w:p>
    <w:p w:rsidR="00867F28" w:rsidDel="00BE257F" w:rsidRDefault="00867F28" w:rsidP="00BE257F">
      <w:pPr>
        <w:pStyle w:val="Heading1"/>
        <w:rPr>
          <w:del w:id="332" w:author="Veldkamp, Renzo" w:date="2018-11-14T16:42:00Z"/>
          <w:lang w:val="en-US"/>
        </w:rPr>
        <w:pPrChange w:id="333" w:author="Veldkamp, Renzo" w:date="2018-11-14T16:42:00Z">
          <w:pPr>
            <w:pStyle w:val="Heading2"/>
          </w:pPr>
        </w:pPrChange>
      </w:pPr>
      <w:del w:id="334" w:author="Veldkamp, Renzo" w:date="2018-11-14T16:42:00Z">
        <w:r w:rsidDel="00BE257F">
          <w:rPr>
            <w:lang w:val="en-US"/>
          </w:rPr>
          <w:delText>Build</w:delText>
        </w:r>
      </w:del>
    </w:p>
    <w:p w:rsidR="0083286B" w:rsidDel="00BE257F" w:rsidRDefault="0083286B" w:rsidP="00BE257F">
      <w:pPr>
        <w:pStyle w:val="Heading1"/>
        <w:rPr>
          <w:del w:id="335" w:author="Veldkamp, Renzo" w:date="2018-11-14T16:42:00Z"/>
          <w:rStyle w:val="Hyperlink"/>
          <w:lang w:val="en-US"/>
        </w:rPr>
        <w:pPrChange w:id="336" w:author="Veldkamp, Renzo" w:date="2018-11-14T16:42:00Z">
          <w:pPr/>
        </w:pPrChange>
      </w:pPr>
      <w:del w:id="337" w:author="Veldkamp, Renzo" w:date="2018-11-14T16:42:00Z">
        <w:r w:rsidDel="00BE257F">
          <w:rPr>
            <w:lang w:val="en-US"/>
          </w:rPr>
          <w:delText>Use the git</w:delText>
        </w:r>
        <w:r w:rsidR="00E82CE0" w:rsidDel="00BE257F">
          <w:rPr>
            <w:lang w:val="en-US"/>
          </w:rPr>
          <w:delText xml:space="preserve"> </w:delText>
        </w:r>
        <w:r w:rsidDel="00BE257F">
          <w:rPr>
            <w:lang w:val="en-US"/>
          </w:rPr>
          <w:delText xml:space="preserve">repo: </w:delText>
        </w:r>
        <w:r w:rsidR="00912E9F" w:rsidDel="00BE257F">
          <w:rPr>
            <w:rStyle w:val="Hyperlink"/>
            <w:lang w:val="en-US"/>
          </w:rPr>
          <w:fldChar w:fldCharType="begin"/>
        </w:r>
        <w:r w:rsidR="00912E9F" w:rsidDel="00BE257F">
          <w:rPr>
            <w:rStyle w:val="Hyperlink"/>
            <w:lang w:val="en-US"/>
          </w:rPr>
          <w:delInstrText xml:space="preserve"> HYPERLINK "https://github.com/Sim007/staticws" </w:delInstrText>
        </w:r>
        <w:r w:rsidR="00912E9F" w:rsidDel="00BE257F">
          <w:rPr>
            <w:rStyle w:val="Hyperlink"/>
            <w:lang w:val="en-US"/>
          </w:rPr>
          <w:fldChar w:fldCharType="separate"/>
        </w:r>
        <w:r w:rsidRPr="00700891" w:rsidDel="00BE257F">
          <w:rPr>
            <w:rStyle w:val="Hyperlink"/>
            <w:lang w:val="en-US"/>
          </w:rPr>
          <w:delText>https://github.com/Sim007/staticws</w:delText>
        </w:r>
        <w:r w:rsidR="00912E9F" w:rsidDel="00BE257F">
          <w:rPr>
            <w:rStyle w:val="Hyperlink"/>
            <w:lang w:val="en-US"/>
          </w:rPr>
          <w:fldChar w:fldCharType="end"/>
        </w:r>
      </w:del>
    </w:p>
    <w:p w:rsidR="0083286B" w:rsidDel="00BE257F" w:rsidRDefault="0083286B" w:rsidP="00BE257F">
      <w:pPr>
        <w:pStyle w:val="Heading1"/>
        <w:rPr>
          <w:del w:id="338" w:author="Veldkamp, Renzo" w:date="2018-11-14T16:42:00Z"/>
          <w:lang w:val="en-US"/>
        </w:rPr>
        <w:pPrChange w:id="339" w:author="Veldkamp, Renzo" w:date="2018-11-14T16:42:00Z">
          <w:pPr/>
        </w:pPrChange>
      </w:pPr>
      <w:del w:id="340" w:author="Veldkamp, Renzo" w:date="2018-11-14T16:42:00Z">
        <w:r w:rsidDel="00BE257F">
          <w:rPr>
            <w:lang w:val="en-US"/>
          </w:rPr>
          <w:delText xml:space="preserve">Change the image </w:delText>
        </w:r>
        <w:r w:rsidR="008E6D44" w:rsidDel="00BE257F">
          <w:rPr>
            <w:lang w:val="en-US"/>
          </w:rPr>
          <w:delText xml:space="preserve">and text </w:delText>
        </w:r>
        <w:r w:rsidDel="00BE257F">
          <w:rPr>
            <w:lang w:val="en-US"/>
          </w:rPr>
          <w:delText xml:space="preserve">in the source </w:delText>
        </w:r>
        <w:r w:rsidR="00E82CE0" w:rsidDel="00BE257F">
          <w:rPr>
            <w:lang w:val="en-US"/>
          </w:rPr>
          <w:delText>html</w:delText>
        </w:r>
        <w:r w:rsidDel="00BE257F">
          <w:rPr>
            <w:lang w:val="en-US"/>
          </w:rPr>
          <w:delText>.</w:delText>
        </w:r>
      </w:del>
    </w:p>
    <w:p w:rsidR="0083286B" w:rsidDel="00BE257F" w:rsidRDefault="0083286B" w:rsidP="00BE257F">
      <w:pPr>
        <w:pStyle w:val="Heading1"/>
        <w:rPr>
          <w:del w:id="341" w:author="Veldkamp, Renzo" w:date="2018-11-14T16:42:00Z"/>
          <w:lang w:val="en-US"/>
        </w:rPr>
        <w:pPrChange w:id="342" w:author="Veldkamp, Renzo" w:date="2018-11-14T16:42:00Z">
          <w:pPr/>
        </w:pPrChange>
      </w:pPr>
      <w:del w:id="343" w:author="Veldkamp, Renzo" w:date="2018-11-14T16:42:00Z">
        <w:r w:rsidDel="00BE257F">
          <w:rPr>
            <w:lang w:val="en-US"/>
          </w:rPr>
          <w:delText xml:space="preserve">Build the image with </w:delText>
        </w:r>
        <w:r w:rsidR="00E82CE0" w:rsidDel="00BE257F">
          <w:rPr>
            <w:lang w:val="en-US"/>
          </w:rPr>
          <w:delText xml:space="preserve">the </w:delText>
        </w:r>
        <w:r w:rsidDel="00BE257F">
          <w:rPr>
            <w:lang w:val="en-US"/>
          </w:rPr>
          <w:delText xml:space="preserve">provided Dockerfile or </w:delText>
        </w:r>
        <w:r w:rsidR="00E82CE0" w:rsidDel="00BE257F">
          <w:rPr>
            <w:lang w:val="en-US"/>
          </w:rPr>
          <w:delText xml:space="preserve">your </w:delText>
        </w:r>
        <w:r w:rsidDel="00BE257F">
          <w:rPr>
            <w:lang w:val="en-US"/>
          </w:rPr>
          <w:delText xml:space="preserve">own </w:delText>
        </w:r>
        <w:r w:rsidR="00E82CE0" w:rsidDel="00BE257F">
          <w:rPr>
            <w:lang w:val="en-US"/>
          </w:rPr>
          <w:delText>D</w:delText>
        </w:r>
        <w:r w:rsidDel="00BE257F">
          <w:rPr>
            <w:lang w:val="en-US"/>
          </w:rPr>
          <w:delText>ockerfile</w:delText>
        </w:r>
      </w:del>
    </w:p>
    <w:p w:rsidR="0083286B" w:rsidRPr="0083286B" w:rsidDel="00BE257F" w:rsidRDefault="0083286B" w:rsidP="00BE257F">
      <w:pPr>
        <w:pStyle w:val="Heading1"/>
        <w:rPr>
          <w:del w:id="344" w:author="Veldkamp, Renzo" w:date="2018-11-14T16:42:00Z"/>
        </w:rPr>
        <w:pPrChange w:id="345" w:author="Veldkamp, Renzo" w:date="2018-11-14T16:42:00Z">
          <w:pPr>
            <w:pStyle w:val="CodeSnippet"/>
          </w:pPr>
        </w:pPrChange>
      </w:pPr>
      <w:del w:id="346" w:author="Veldkamp, Renzo" w:date="2018-11-14T16:42:00Z">
        <w:r w:rsidDel="00BE257F">
          <w:delText>docker image build -t mystaticws .</w:delText>
        </w:r>
      </w:del>
    </w:p>
    <w:p w:rsidR="00867F28" w:rsidDel="00BE257F" w:rsidRDefault="0083286B" w:rsidP="00BE257F">
      <w:pPr>
        <w:pStyle w:val="Heading1"/>
        <w:rPr>
          <w:del w:id="347" w:author="Veldkamp, Renzo" w:date="2018-11-14T16:42:00Z"/>
          <w:lang w:val="en-US"/>
        </w:rPr>
        <w:pPrChange w:id="348" w:author="Veldkamp, Renzo" w:date="2018-11-14T16:42:00Z">
          <w:pPr/>
        </w:pPrChange>
      </w:pPr>
      <w:del w:id="349" w:author="Veldkamp, Renzo" w:date="2018-11-14T16:42:00Z">
        <w:r w:rsidDel="00BE257F">
          <w:rPr>
            <w:lang w:val="en-US"/>
          </w:rPr>
          <w:delText>Tag the image</w:delText>
        </w:r>
      </w:del>
    </w:p>
    <w:p w:rsidR="0083286B" w:rsidRPr="003C06C9" w:rsidDel="00BE257F" w:rsidRDefault="0083286B" w:rsidP="00BE257F">
      <w:pPr>
        <w:pStyle w:val="Heading1"/>
        <w:rPr>
          <w:del w:id="350" w:author="Veldkamp, Renzo" w:date="2018-11-14T16:42:00Z"/>
        </w:rPr>
        <w:pPrChange w:id="351" w:author="Veldkamp, Renzo" w:date="2018-11-14T16:42:00Z">
          <w:pPr>
            <w:pStyle w:val="CodeSnippet"/>
          </w:pPr>
        </w:pPrChange>
      </w:pPr>
      <w:del w:id="352" w:author="Veldkamp, Renzo" w:date="2018-11-14T16:42:00Z">
        <w:r w:rsidRPr="003C06C9" w:rsidDel="00BE257F">
          <w:delText>docker tag mystaticws &lt;repo&gt;/mystaticws:v1.0.0</w:delText>
        </w:r>
      </w:del>
    </w:p>
    <w:p w:rsidR="0083286B" w:rsidDel="00BE257F" w:rsidRDefault="0083286B" w:rsidP="00BE257F">
      <w:pPr>
        <w:pStyle w:val="Heading1"/>
        <w:rPr>
          <w:del w:id="353" w:author="Veldkamp, Renzo" w:date="2018-11-14T16:42:00Z"/>
          <w:lang w:val="en-US"/>
        </w:rPr>
        <w:pPrChange w:id="354" w:author="Veldkamp, Renzo" w:date="2018-11-14T16:42:00Z">
          <w:pPr/>
        </w:pPrChange>
      </w:pPr>
      <w:del w:id="355" w:author="Veldkamp, Renzo" w:date="2018-11-14T16:42:00Z">
        <w:r w:rsidDel="00BE257F">
          <w:rPr>
            <w:lang w:val="en-US"/>
          </w:rPr>
          <w:delText>Push the image to your repo</w:delText>
        </w:r>
      </w:del>
    </w:p>
    <w:p w:rsidR="0083286B" w:rsidRPr="0083286B" w:rsidDel="00BE257F" w:rsidRDefault="0083286B" w:rsidP="00BE257F">
      <w:pPr>
        <w:pStyle w:val="Heading1"/>
        <w:rPr>
          <w:del w:id="356" w:author="Veldkamp, Renzo" w:date="2018-11-14T16:42:00Z"/>
        </w:rPr>
        <w:pPrChange w:id="357" w:author="Veldkamp, Renzo" w:date="2018-11-14T16:42:00Z">
          <w:pPr>
            <w:pStyle w:val="CodeSnippet"/>
          </w:pPr>
        </w:pPrChange>
      </w:pPr>
      <w:del w:id="358" w:author="Veldkamp, Renzo" w:date="2018-11-14T16:42:00Z">
        <w:r w:rsidDel="00BE257F">
          <w:delText>docker push &lt;repo&gt;/mystaticws:</w:delText>
        </w:r>
        <w:r w:rsidR="003B0645" w:rsidDel="00BE257F">
          <w:delText>v1.0.0</w:delText>
        </w:r>
      </w:del>
    </w:p>
    <w:p w:rsidR="0083286B" w:rsidDel="00BE257F" w:rsidRDefault="0083286B" w:rsidP="00BE257F">
      <w:pPr>
        <w:pStyle w:val="Heading1"/>
        <w:rPr>
          <w:del w:id="359" w:author="Veldkamp, Renzo" w:date="2018-11-14T16:42:00Z"/>
          <w:lang w:val="en-US"/>
        </w:rPr>
        <w:pPrChange w:id="360" w:author="Veldkamp, Renzo" w:date="2018-11-14T16:42:00Z">
          <w:pPr/>
        </w:pPrChange>
      </w:pPr>
      <w:del w:id="361" w:author="Veldkamp, Renzo" w:date="2018-11-14T16:42:00Z">
        <w:r w:rsidDel="00BE257F">
          <w:rPr>
            <w:lang w:val="en-US"/>
          </w:rPr>
          <w:delText>Run a container with:</w:delText>
        </w:r>
      </w:del>
    </w:p>
    <w:p w:rsidR="0083286B" w:rsidRPr="0083286B" w:rsidDel="00BE257F" w:rsidRDefault="0083286B" w:rsidP="00BE257F">
      <w:pPr>
        <w:pStyle w:val="Heading1"/>
        <w:rPr>
          <w:del w:id="362" w:author="Veldkamp, Renzo" w:date="2018-11-14T16:42:00Z"/>
        </w:rPr>
        <w:pPrChange w:id="363" w:author="Veldkamp, Renzo" w:date="2018-11-14T16:42:00Z">
          <w:pPr>
            <w:pStyle w:val="CodeSnippet"/>
          </w:pPr>
        </w:pPrChange>
      </w:pPr>
      <w:del w:id="364" w:author="Veldkamp, Renzo" w:date="2018-11-14T16:42:00Z">
        <w:r w:rsidDel="00BE257F">
          <w:delText xml:space="preserve">docker </w:delText>
        </w:r>
        <w:r w:rsidR="00962BF8" w:rsidDel="00BE257F">
          <w:delText xml:space="preserve">container </w:delText>
        </w:r>
        <w:r w:rsidR="003B0645" w:rsidDel="00BE257F">
          <w:delText xml:space="preserve">run -d -p 4200:80 </w:delText>
        </w:r>
        <w:r w:rsidDel="00BE257F">
          <w:delText>&lt;repo&gt;/mystaticws</w:delText>
        </w:r>
        <w:r w:rsidR="003B0645" w:rsidDel="00BE257F">
          <w:delText>:v1.0.0</w:delText>
        </w:r>
      </w:del>
    </w:p>
    <w:p w:rsidR="00962BF8" w:rsidDel="00BE257F" w:rsidRDefault="00962BF8" w:rsidP="00BE257F">
      <w:pPr>
        <w:pStyle w:val="Heading1"/>
        <w:rPr>
          <w:del w:id="365" w:author="Veldkamp, Renzo" w:date="2018-11-14T16:42:00Z"/>
          <w:lang w:val="en-US"/>
        </w:rPr>
        <w:pPrChange w:id="366" w:author="Veldkamp, Renzo" w:date="2018-11-14T16:42:00Z">
          <w:pPr/>
        </w:pPrChange>
      </w:pPr>
      <w:del w:id="367" w:author="Veldkamp, Renzo" w:date="2018-11-14T16:42:00Z">
        <w:r w:rsidDel="00BE257F">
          <w:rPr>
            <w:lang w:val="en-US"/>
          </w:rPr>
          <w:delText>Delete the image from your DockerHost.</w:delText>
        </w:r>
      </w:del>
    </w:p>
    <w:p w:rsidR="00962BF8" w:rsidDel="00BE257F" w:rsidRDefault="00962BF8" w:rsidP="00BE257F">
      <w:pPr>
        <w:pStyle w:val="Heading1"/>
        <w:rPr>
          <w:del w:id="368" w:author="Veldkamp, Renzo" w:date="2018-11-14T16:42:00Z"/>
        </w:rPr>
        <w:pPrChange w:id="369" w:author="Veldkamp, Renzo" w:date="2018-11-14T16:42:00Z">
          <w:pPr>
            <w:pStyle w:val="CodeSnippet"/>
          </w:pPr>
        </w:pPrChange>
      </w:pPr>
      <w:del w:id="370" w:author="Veldkamp, Renzo" w:date="2018-11-14T16:42:00Z">
        <w:r w:rsidDel="00BE257F">
          <w:delText>docker container rm &lt;id&gt;</w:delText>
        </w:r>
      </w:del>
    </w:p>
    <w:p w:rsidR="00962BF8" w:rsidDel="00BE257F" w:rsidRDefault="00962BF8" w:rsidP="00BE257F">
      <w:pPr>
        <w:pStyle w:val="Heading1"/>
        <w:rPr>
          <w:del w:id="371" w:author="Veldkamp, Renzo" w:date="2018-11-14T16:42:00Z"/>
          <w:lang w:val="en-US"/>
        </w:rPr>
        <w:pPrChange w:id="372" w:author="Veldkamp, Renzo" w:date="2018-11-14T16:42:00Z">
          <w:pPr/>
        </w:pPrChange>
      </w:pPr>
      <w:del w:id="373" w:author="Veldkamp, Renzo" w:date="2018-11-14T16:42:00Z">
        <w:r w:rsidDel="00BE257F">
          <w:rPr>
            <w:lang w:val="en-US"/>
          </w:rPr>
          <w:delText>And run again:</w:delText>
        </w:r>
      </w:del>
    </w:p>
    <w:p w:rsidR="00962BF8" w:rsidDel="00BE257F" w:rsidRDefault="00962BF8" w:rsidP="00BE257F">
      <w:pPr>
        <w:pStyle w:val="Heading1"/>
        <w:rPr>
          <w:del w:id="374" w:author="Veldkamp, Renzo" w:date="2018-11-14T16:42:00Z"/>
        </w:rPr>
        <w:pPrChange w:id="375" w:author="Veldkamp, Renzo" w:date="2018-11-14T16:42:00Z">
          <w:pPr>
            <w:pStyle w:val="CodeSnippet"/>
          </w:pPr>
        </w:pPrChange>
      </w:pPr>
      <w:del w:id="376" w:author="Veldkamp, Renzo" w:date="2018-11-14T16:42:00Z">
        <w:r w:rsidDel="00BE257F">
          <w:delText>docker container run -d -p 4200:80 &lt;repo&gt;/mystaticws:v1.0.0</w:delText>
        </w:r>
      </w:del>
    </w:p>
    <w:p w:rsidR="00277977" w:rsidDel="00BE257F" w:rsidRDefault="00277977" w:rsidP="00BE257F">
      <w:pPr>
        <w:pStyle w:val="Heading1"/>
        <w:rPr>
          <w:del w:id="377" w:author="Veldkamp, Renzo" w:date="2018-11-14T16:42:00Z"/>
          <w:lang w:val="en-US"/>
        </w:rPr>
        <w:pPrChange w:id="378" w:author="Veldkamp, Renzo" w:date="2018-11-14T16:42:00Z">
          <w:pPr/>
        </w:pPrChange>
      </w:pPr>
    </w:p>
    <w:p w:rsidR="00A76399" w:rsidDel="00BE257F" w:rsidRDefault="0063781D" w:rsidP="00BE257F">
      <w:pPr>
        <w:pStyle w:val="Heading1"/>
        <w:rPr>
          <w:del w:id="379" w:author="Veldkamp, Renzo" w:date="2018-11-14T16:42:00Z"/>
          <w:lang w:val="en-US"/>
        </w:rPr>
        <w:pPrChange w:id="380" w:author="Veldkamp, Renzo" w:date="2018-11-14T16:42:00Z">
          <w:pPr/>
        </w:pPrChange>
      </w:pPr>
      <w:del w:id="381" w:author="Veldkamp, Renzo" w:date="2018-11-14T16:42:00Z">
        <w:r w:rsidDel="00BE257F">
          <w:rPr>
            <w:lang w:val="en-US"/>
          </w:rPr>
          <w:delText>Test your container</w:delText>
        </w:r>
        <w:r w:rsidR="00AD1568" w:rsidDel="00BE257F">
          <w:rPr>
            <w:lang w:val="en-US"/>
          </w:rPr>
          <w:delText>.</w:delText>
        </w:r>
        <w:r w:rsidR="00A76399" w:rsidDel="00BE257F">
          <w:rPr>
            <w:lang w:val="en-US"/>
          </w:rPr>
          <w:delText xml:space="preserve"> </w:delText>
        </w:r>
        <w:r w:rsidR="00AD1568" w:rsidDel="00BE257F">
          <w:rPr>
            <w:lang w:val="en-US"/>
          </w:rPr>
          <w:delText>I</w:delText>
        </w:r>
        <w:r w:rsidR="00A76399" w:rsidDel="00BE257F">
          <w:rPr>
            <w:lang w:val="en-US"/>
          </w:rPr>
          <w:delText>s it ok</w:delText>
        </w:r>
        <w:r w:rsidR="00AD1568" w:rsidDel="00BE257F">
          <w:rPr>
            <w:lang w:val="en-US"/>
          </w:rPr>
          <w:delText>?</w:delText>
        </w:r>
        <w:r w:rsidR="00A76399" w:rsidDel="00BE257F">
          <w:rPr>
            <w:lang w:val="en-US"/>
          </w:rPr>
          <w:delText xml:space="preserve"> </w:delText>
        </w:r>
        <w:r w:rsidR="00AD1568" w:rsidDel="00BE257F">
          <w:rPr>
            <w:lang w:val="en-US"/>
          </w:rPr>
          <w:delText>G</w:delText>
        </w:r>
        <w:r w:rsidR="00A76399" w:rsidDel="00BE257F">
          <w:rPr>
            <w:lang w:val="en-US"/>
          </w:rPr>
          <w:delText xml:space="preserve">ive the above docker command to </w:delText>
        </w:r>
        <w:r w:rsidR="00AD1568" w:rsidDel="00BE257F">
          <w:rPr>
            <w:lang w:val="en-US"/>
          </w:rPr>
          <w:delText xml:space="preserve">a </w:delText>
        </w:r>
        <w:r w:rsidR="00A76399" w:rsidDel="00BE257F">
          <w:rPr>
            <w:lang w:val="en-US"/>
          </w:rPr>
          <w:delText>colleague and ask to run your website</w:delText>
        </w:r>
        <w:r w:rsidR="00694DA2" w:rsidDel="00BE257F">
          <w:rPr>
            <w:lang w:val="en-US"/>
          </w:rPr>
          <w:delText xml:space="preserve"> on his/her DockerHost.</w:delText>
        </w:r>
        <w:r w:rsidR="008F79C1" w:rsidDel="00BE257F">
          <w:rPr>
            <w:lang w:val="en-US"/>
          </w:rPr>
          <w:delText xml:space="preserve"> Remember that a port on DockerHost </w:delText>
        </w:r>
        <w:r w:rsidR="00F62796" w:rsidDel="00BE257F">
          <w:rPr>
            <w:lang w:val="en-US"/>
          </w:rPr>
          <w:delText xml:space="preserve">is </w:delText>
        </w:r>
        <w:r w:rsidR="008F79C1" w:rsidDel="00BE257F">
          <w:rPr>
            <w:lang w:val="en-US"/>
          </w:rPr>
          <w:delText>unique!</w:delText>
        </w:r>
      </w:del>
    </w:p>
    <w:p w:rsidR="00B15858" w:rsidDel="00BE257F" w:rsidRDefault="00AD1568" w:rsidP="00BE257F">
      <w:pPr>
        <w:pStyle w:val="Heading1"/>
        <w:rPr>
          <w:del w:id="382" w:author="Veldkamp, Renzo" w:date="2018-11-14T16:42:00Z"/>
          <w:lang w:val="en-US"/>
        </w:rPr>
        <w:pPrChange w:id="383" w:author="Veldkamp, Renzo" w:date="2018-11-14T16:42:00Z">
          <w:pPr/>
        </w:pPrChange>
      </w:pPr>
      <w:del w:id="384" w:author="Veldkamp, Renzo" w:date="2018-11-14T16:42:00Z">
        <w:r w:rsidDel="00BE257F">
          <w:rPr>
            <w:lang w:val="en-US"/>
          </w:rPr>
          <w:delText>R</w:delText>
        </w:r>
        <w:r w:rsidR="00B15858" w:rsidDel="00BE257F">
          <w:rPr>
            <w:lang w:val="en-US"/>
          </w:rPr>
          <w:delText xml:space="preserve">un it on </w:delText>
        </w:r>
        <w:r w:rsidR="00912E9F" w:rsidDel="00BE257F">
          <w:rPr>
            <w:rStyle w:val="Hyperlink"/>
            <w:lang w:val="en-US"/>
          </w:rPr>
          <w:fldChar w:fldCharType="begin"/>
        </w:r>
        <w:r w:rsidR="00912E9F" w:rsidDel="00BE257F">
          <w:rPr>
            <w:rStyle w:val="Hyperlink"/>
            <w:lang w:val="en-US"/>
          </w:rPr>
          <w:delInstrText xml:space="preserve"> HYPERLINK "https://labs.play-with-docker.com/" </w:delInstrText>
        </w:r>
        <w:r w:rsidR="00912E9F" w:rsidDel="00BE257F">
          <w:rPr>
            <w:rStyle w:val="Hyperlink"/>
            <w:lang w:val="en-US"/>
          </w:rPr>
          <w:fldChar w:fldCharType="separate"/>
        </w:r>
        <w:r w:rsidR="00872E46" w:rsidRPr="00187D9D" w:rsidDel="00BE257F">
          <w:rPr>
            <w:rStyle w:val="Hyperlink"/>
            <w:lang w:val="en-US"/>
          </w:rPr>
          <w:delText>https://labs.play-with-docker.com/</w:delText>
        </w:r>
        <w:r w:rsidR="00912E9F" w:rsidDel="00BE257F">
          <w:rPr>
            <w:rStyle w:val="Hyperlink"/>
            <w:lang w:val="en-US"/>
          </w:rPr>
          <w:fldChar w:fldCharType="end"/>
        </w:r>
        <w:r w:rsidR="00872E46" w:rsidDel="00BE257F">
          <w:rPr>
            <w:lang w:val="en-US"/>
          </w:rPr>
          <w:delText xml:space="preserve"> o</w:delText>
        </w:r>
        <w:r w:rsidR="00B15858" w:rsidDel="00BE257F">
          <w:rPr>
            <w:lang w:val="en-US"/>
          </w:rPr>
          <w:delText xml:space="preserve">r </w:delText>
        </w:r>
        <w:r w:rsidR="00B15858" w:rsidRPr="00B15858" w:rsidDel="00BE257F">
          <w:rPr>
            <w:lang w:val="en-US"/>
          </w:rPr>
          <w:delText>in the cloud</w:delText>
        </w:r>
        <w:r w:rsidR="00B15858" w:rsidDel="00BE257F">
          <w:rPr>
            <w:lang w:val="en-US"/>
          </w:rPr>
          <w:delText>.</w:delText>
        </w:r>
      </w:del>
    </w:p>
    <w:p w:rsidR="00AD1568" w:rsidDel="00BE257F" w:rsidRDefault="00AD1568" w:rsidP="00BE257F">
      <w:pPr>
        <w:pStyle w:val="Heading1"/>
        <w:rPr>
          <w:del w:id="385" w:author="Veldkamp, Renzo" w:date="2018-11-14T16:42:00Z"/>
          <w:lang w:val="en-US"/>
        </w:rPr>
        <w:pPrChange w:id="386" w:author="Veldkamp, Renzo" w:date="2018-11-14T16:42:00Z">
          <w:pPr/>
        </w:pPrChange>
      </w:pPr>
    </w:p>
    <w:p w:rsidR="00B15858" w:rsidDel="00BE257F" w:rsidRDefault="00872E46" w:rsidP="00BE257F">
      <w:pPr>
        <w:pStyle w:val="Heading1"/>
        <w:rPr>
          <w:del w:id="387" w:author="Veldkamp, Renzo" w:date="2018-11-14T16:42:00Z"/>
          <w:lang w:val="en-US"/>
        </w:rPr>
        <w:pPrChange w:id="388" w:author="Veldkamp, Renzo" w:date="2018-11-14T16:42:00Z">
          <w:pPr/>
        </w:pPrChange>
      </w:pPr>
      <w:del w:id="389" w:author="Veldkamp, Renzo" w:date="2018-11-14T16:42:00Z">
        <w:r w:rsidDel="00BE257F">
          <w:rPr>
            <w:lang w:val="en-US"/>
          </w:rPr>
          <w:delText>Make another c</w:delText>
        </w:r>
        <w:r w:rsidR="00B15858" w:rsidDel="00BE257F">
          <w:rPr>
            <w:lang w:val="en-US"/>
          </w:rPr>
          <w:delText xml:space="preserve">hange </w:delText>
        </w:r>
        <w:r w:rsidDel="00BE257F">
          <w:rPr>
            <w:lang w:val="en-US"/>
          </w:rPr>
          <w:delText>and f</w:delText>
        </w:r>
        <w:r w:rsidR="00B15858" w:rsidDel="00BE257F">
          <w:rPr>
            <w:lang w:val="en-US"/>
          </w:rPr>
          <w:delText xml:space="preserve">ollow the above steps </w:delText>
        </w:r>
        <w:r w:rsidR="00901D4D" w:rsidDel="00BE257F">
          <w:rPr>
            <w:lang w:val="en-US"/>
          </w:rPr>
          <w:delText xml:space="preserve">to bake </w:delText>
        </w:r>
        <w:r w:rsidR="00B15858" w:rsidDel="00BE257F">
          <w:rPr>
            <w:lang w:val="en-US"/>
          </w:rPr>
          <w:delText>a new version</w:delText>
        </w:r>
        <w:r w:rsidR="00901D4D" w:rsidDel="00BE257F">
          <w:rPr>
            <w:lang w:val="en-US"/>
          </w:rPr>
          <w:delText xml:space="preserve"> of </w:delText>
        </w:r>
        <w:r w:rsidR="00DD7360" w:rsidDel="00BE257F">
          <w:rPr>
            <w:lang w:val="en-US"/>
          </w:rPr>
          <w:delText xml:space="preserve">the </w:delText>
        </w:r>
        <w:r w:rsidR="00901D4D" w:rsidDel="00BE257F">
          <w:rPr>
            <w:lang w:val="en-US"/>
          </w:rPr>
          <w:delText>image. Decide if you want to use a version tag.</w:delText>
        </w:r>
      </w:del>
    </w:p>
    <w:p w:rsidR="00B15858" w:rsidDel="00BE257F" w:rsidRDefault="00B15858" w:rsidP="00BE257F">
      <w:pPr>
        <w:pStyle w:val="Heading1"/>
        <w:rPr>
          <w:del w:id="390" w:author="Veldkamp, Renzo" w:date="2018-11-14T16:42:00Z"/>
          <w:lang w:val="en-US"/>
        </w:rPr>
        <w:pPrChange w:id="391" w:author="Veldkamp, Renzo" w:date="2018-11-14T16:42:00Z">
          <w:pPr/>
        </w:pPrChange>
      </w:pPr>
      <w:del w:id="392" w:author="Veldkamp, Renzo" w:date="2018-11-14T16:42:00Z">
        <w:r w:rsidDel="00BE257F">
          <w:rPr>
            <w:lang w:val="en-US"/>
          </w:rPr>
          <w:delText>Difficult? Repe</w:delText>
        </w:r>
        <w:r w:rsidR="000C061C" w:rsidDel="00BE257F">
          <w:rPr>
            <w:lang w:val="en-US"/>
          </w:rPr>
          <w:delText>titive</w:delText>
        </w:r>
        <w:r w:rsidDel="00BE257F">
          <w:rPr>
            <w:lang w:val="en-US"/>
          </w:rPr>
          <w:delText xml:space="preserve">? </w:delText>
        </w:r>
        <w:r w:rsidR="000C061C" w:rsidDel="00BE257F">
          <w:rPr>
            <w:lang w:val="en-US"/>
          </w:rPr>
          <w:delText>A</w:delText>
        </w:r>
        <w:r w:rsidDel="00BE257F">
          <w:rPr>
            <w:lang w:val="en-US"/>
          </w:rPr>
          <w:delText>utomate it</w:delText>
        </w:r>
        <w:r w:rsidR="008D58CC" w:rsidDel="00BE257F">
          <w:rPr>
            <w:lang w:val="en-US"/>
          </w:rPr>
          <w:delText>!</w:delText>
        </w:r>
        <w:r w:rsidDel="00BE257F">
          <w:rPr>
            <w:lang w:val="en-US"/>
          </w:rPr>
          <w:delText xml:space="preserve"> </w:delText>
        </w:r>
        <w:r w:rsidR="000C061C" w:rsidDel="00BE257F">
          <w:rPr>
            <w:lang w:val="en-US"/>
          </w:rPr>
          <w:delText>This is</w:delText>
        </w:r>
        <w:r w:rsidR="000C17A8" w:rsidDel="00BE257F">
          <w:rPr>
            <w:lang w:val="en-US"/>
          </w:rPr>
          <w:delText xml:space="preserve"> </w:delText>
        </w:r>
        <w:r w:rsidR="008D58CC" w:rsidDel="00BE257F">
          <w:rPr>
            <w:lang w:val="en-US"/>
          </w:rPr>
          <w:delText xml:space="preserve">a </w:delText>
        </w:r>
        <w:r w:rsidR="000C061C" w:rsidDel="00BE257F">
          <w:rPr>
            <w:lang w:val="en-US"/>
          </w:rPr>
          <w:delText xml:space="preserve">kind of </w:delText>
        </w:r>
        <w:r w:rsidDel="00BE257F">
          <w:rPr>
            <w:lang w:val="en-US"/>
          </w:rPr>
          <w:delText>CI/CD</w:delText>
        </w:r>
        <w:r w:rsidR="000C17A8" w:rsidDel="00BE257F">
          <w:rPr>
            <w:lang w:val="en-US"/>
          </w:rPr>
          <w:delText xml:space="preserve"> pipeline.</w:delText>
        </w:r>
      </w:del>
    </w:p>
    <w:p w:rsidR="0054303E" w:rsidDel="00BE257F" w:rsidRDefault="0054303E" w:rsidP="00BE257F">
      <w:pPr>
        <w:pStyle w:val="Heading1"/>
        <w:rPr>
          <w:del w:id="393" w:author="Veldkamp, Renzo" w:date="2018-11-14T16:42:00Z"/>
          <w:lang w:val="en-US"/>
        </w:rPr>
        <w:pPrChange w:id="394" w:author="Veldkamp, Renzo" w:date="2018-11-14T16:42:00Z">
          <w:pPr/>
        </w:pPrChange>
      </w:pPr>
    </w:p>
    <w:p w:rsidR="0054303E" w:rsidDel="00BE257F" w:rsidRDefault="0054303E" w:rsidP="00BE257F">
      <w:pPr>
        <w:pStyle w:val="Heading1"/>
        <w:rPr>
          <w:del w:id="395" w:author="Veldkamp, Renzo" w:date="2018-11-14T16:42:00Z"/>
          <w:lang w:val="en-US"/>
        </w:rPr>
        <w:pPrChange w:id="396" w:author="Veldkamp, Renzo" w:date="2018-11-14T16:42:00Z">
          <w:pPr>
            <w:pStyle w:val="Heading2"/>
          </w:pPr>
        </w:pPrChange>
      </w:pPr>
      <w:del w:id="397" w:author="Veldkamp, Renzo" w:date="2018-11-14T16:42:00Z">
        <w:r w:rsidDel="00BE257F">
          <w:rPr>
            <w:lang w:val="en-US"/>
          </w:rPr>
          <w:delText>A way to change html page – not recommended</w:delText>
        </w:r>
      </w:del>
    </w:p>
    <w:p w:rsidR="0054303E" w:rsidDel="00BE257F" w:rsidRDefault="0054303E" w:rsidP="00BE257F">
      <w:pPr>
        <w:pStyle w:val="Heading1"/>
        <w:rPr>
          <w:del w:id="398" w:author="Veldkamp, Renzo" w:date="2018-11-14T16:42:00Z"/>
          <w:lang w:val="en-US"/>
        </w:rPr>
        <w:pPrChange w:id="399" w:author="Veldkamp, Renzo" w:date="2018-11-14T16:42:00Z">
          <w:pPr/>
        </w:pPrChange>
      </w:pPr>
      <w:del w:id="400" w:author="Veldkamp, Renzo" w:date="2018-11-14T16:42:00Z">
        <w:r w:rsidDel="00BE257F">
          <w:rPr>
            <w:lang w:val="en-US"/>
          </w:rPr>
          <w:delText xml:space="preserve">You can change </w:delText>
        </w:r>
        <w:r w:rsidR="00887192" w:rsidDel="00BE257F">
          <w:rPr>
            <w:lang w:val="en-US"/>
          </w:rPr>
          <w:delText>t</w:delText>
        </w:r>
        <w:r w:rsidR="00F71A5D" w:rsidDel="00BE257F">
          <w:rPr>
            <w:lang w:val="en-US"/>
          </w:rPr>
          <w:delText xml:space="preserve">he </w:delText>
        </w:r>
        <w:r w:rsidDel="00BE257F">
          <w:rPr>
            <w:lang w:val="en-US"/>
          </w:rPr>
          <w:delText>static html on your laptop and copy the file in the container.</w:delText>
        </w:r>
        <w:r w:rsidR="00B72B46" w:rsidDel="00BE257F">
          <w:rPr>
            <w:lang w:val="en-US"/>
          </w:rPr>
          <w:delText xml:space="preserve"> It‘s not </w:delText>
        </w:r>
        <w:r w:rsidR="00F71A5D" w:rsidDel="00BE257F">
          <w:rPr>
            <w:lang w:val="en-US"/>
          </w:rPr>
          <w:delText xml:space="preserve">a </w:delText>
        </w:r>
        <w:r w:rsidR="00B72B46" w:rsidDel="00BE257F">
          <w:rPr>
            <w:lang w:val="en-US"/>
          </w:rPr>
          <w:delText xml:space="preserve">recommended way of working but </w:delText>
        </w:r>
        <w:r w:rsidR="00F71A5D" w:rsidDel="00BE257F">
          <w:rPr>
            <w:lang w:val="en-US"/>
          </w:rPr>
          <w:delText xml:space="preserve">it is </w:delText>
        </w:r>
        <w:r w:rsidR="00B72B46" w:rsidDel="00BE257F">
          <w:rPr>
            <w:lang w:val="en-US"/>
          </w:rPr>
          <w:delText>good to understand</w:delText>
        </w:r>
        <w:r w:rsidR="00901D4D" w:rsidDel="00BE257F">
          <w:rPr>
            <w:lang w:val="en-US"/>
          </w:rPr>
          <w:delText xml:space="preserve"> that there</w:delText>
        </w:r>
        <w:r w:rsidR="00B72B46" w:rsidDel="00BE257F">
          <w:rPr>
            <w:lang w:val="en-US"/>
          </w:rPr>
          <w:delText xml:space="preserve"> </w:delText>
        </w:r>
        <w:r w:rsidR="00F71A5D" w:rsidDel="00BE257F">
          <w:rPr>
            <w:lang w:val="en-US"/>
          </w:rPr>
          <w:delText xml:space="preserve">are </w:delText>
        </w:r>
        <w:r w:rsidR="00B72B46" w:rsidDel="00BE257F">
          <w:rPr>
            <w:lang w:val="en-US"/>
          </w:rPr>
          <w:delText xml:space="preserve">files in </w:delText>
        </w:r>
        <w:r w:rsidR="00F71A5D" w:rsidDel="00BE257F">
          <w:rPr>
            <w:lang w:val="en-US"/>
          </w:rPr>
          <w:delText xml:space="preserve">the </w:delText>
        </w:r>
        <w:r w:rsidR="00B72B46" w:rsidDel="00BE257F">
          <w:rPr>
            <w:lang w:val="en-US"/>
          </w:rPr>
          <w:delText xml:space="preserve">container and files on your </w:delText>
        </w:r>
        <w:r w:rsidR="00277977" w:rsidDel="00BE257F">
          <w:rPr>
            <w:lang w:val="en-US"/>
          </w:rPr>
          <w:delText xml:space="preserve">W10 </w:delText>
        </w:r>
        <w:r w:rsidR="00B72B46" w:rsidDel="00BE257F">
          <w:rPr>
            <w:lang w:val="en-US"/>
          </w:rPr>
          <w:delText>system.</w:delText>
        </w:r>
      </w:del>
    </w:p>
    <w:p w:rsidR="00901D4D" w:rsidDel="00BE257F" w:rsidRDefault="00B72B46" w:rsidP="00BE257F">
      <w:pPr>
        <w:pStyle w:val="Heading1"/>
        <w:rPr>
          <w:del w:id="401" w:author="Veldkamp, Renzo" w:date="2018-11-14T16:42:00Z"/>
          <w:lang w:val="en-US"/>
        </w:rPr>
        <w:pPrChange w:id="402" w:author="Veldkamp, Renzo" w:date="2018-11-14T16:42:00Z">
          <w:pPr/>
        </w:pPrChange>
      </w:pPr>
      <w:del w:id="403" w:author="Veldkamp, Renzo" w:date="2018-11-14T16:42:00Z">
        <w:r w:rsidDel="00BE257F">
          <w:rPr>
            <w:lang w:val="en-US"/>
          </w:rPr>
          <w:delText xml:space="preserve">Open VSC </w:delText>
        </w:r>
        <w:r w:rsidR="00F71A5D" w:rsidDel="00BE257F">
          <w:rPr>
            <w:lang w:val="en-US"/>
          </w:rPr>
          <w:delText xml:space="preserve">in </w:delText>
        </w:r>
        <w:r w:rsidR="00901D4D" w:rsidDel="00BE257F">
          <w:rPr>
            <w:lang w:val="en-US"/>
          </w:rPr>
          <w:delText>the</w:delText>
        </w:r>
        <w:r w:rsidDel="00BE257F">
          <w:rPr>
            <w:lang w:val="en-US"/>
          </w:rPr>
          <w:delText xml:space="preserve"> directory with the sources of staticws. </w:delText>
        </w:r>
      </w:del>
    </w:p>
    <w:p w:rsidR="0085021D" w:rsidDel="00BE257F" w:rsidRDefault="00B72B46" w:rsidP="00BE257F">
      <w:pPr>
        <w:pStyle w:val="Heading1"/>
        <w:rPr>
          <w:del w:id="404" w:author="Veldkamp, Renzo" w:date="2018-11-14T16:42:00Z"/>
          <w:lang w:val="en-US"/>
        </w:rPr>
        <w:pPrChange w:id="405" w:author="Veldkamp, Renzo" w:date="2018-11-14T16:42:00Z">
          <w:pPr/>
        </w:pPrChange>
      </w:pPr>
      <w:del w:id="406" w:author="Veldkamp, Renzo" w:date="2018-11-14T16:42:00Z">
        <w:r w:rsidDel="00BE257F">
          <w:rPr>
            <w:lang w:val="en-US"/>
          </w:rPr>
          <w:delText xml:space="preserve">Open a </w:delText>
        </w:r>
        <w:r w:rsidR="00FB6DD5" w:rsidDel="00BE257F">
          <w:rPr>
            <w:lang w:val="en-US"/>
          </w:rPr>
          <w:delText>P</w:delText>
        </w:r>
        <w:r w:rsidDel="00BE257F">
          <w:rPr>
            <w:lang w:val="en-US"/>
          </w:rPr>
          <w:delText>ower</w:delText>
        </w:r>
        <w:r w:rsidR="00FB6DD5" w:rsidDel="00BE257F">
          <w:rPr>
            <w:lang w:val="en-US"/>
          </w:rPr>
          <w:delText>S</w:delText>
        </w:r>
        <w:r w:rsidDel="00BE257F">
          <w:rPr>
            <w:lang w:val="en-US"/>
          </w:rPr>
          <w:delText>hell window</w:delText>
        </w:r>
        <w:r w:rsidR="00901D4D" w:rsidDel="00BE257F">
          <w:rPr>
            <w:lang w:val="en-US"/>
          </w:rPr>
          <w:delText xml:space="preserve"> and r</w:delText>
        </w:r>
        <w:r w:rsidR="0085021D" w:rsidDel="00BE257F">
          <w:rPr>
            <w:lang w:val="en-US"/>
          </w:rPr>
          <w:delText>un the container</w:delText>
        </w:r>
        <w:r w:rsidDel="00BE257F">
          <w:rPr>
            <w:lang w:val="en-US"/>
          </w:rPr>
          <w:delText xml:space="preserve"> with the static website</w:delText>
        </w:r>
        <w:r w:rsidR="0085021D" w:rsidDel="00BE257F">
          <w:rPr>
            <w:lang w:val="en-US"/>
          </w:rPr>
          <w:delText>:</w:delText>
        </w:r>
      </w:del>
    </w:p>
    <w:p w:rsidR="0085021D" w:rsidDel="00BE257F" w:rsidRDefault="0085021D" w:rsidP="00BE257F">
      <w:pPr>
        <w:pStyle w:val="Heading1"/>
        <w:rPr>
          <w:del w:id="407" w:author="Veldkamp, Renzo" w:date="2018-11-14T16:42:00Z"/>
        </w:rPr>
        <w:pPrChange w:id="408" w:author="Veldkamp, Renzo" w:date="2018-11-14T16:42:00Z">
          <w:pPr>
            <w:pStyle w:val="CodeSnippet"/>
          </w:pPr>
        </w:pPrChange>
      </w:pPr>
      <w:del w:id="409" w:author="Veldkamp, Renzo" w:date="2018-11-14T16:42:00Z">
        <w:r w:rsidRPr="0085021D" w:rsidDel="00BE257F">
          <w:delText>docker container run --name staticws -d -p 420</w:delText>
        </w:r>
        <w:r w:rsidR="00DB619B" w:rsidDel="00BE257F">
          <w:delText>2</w:delText>
        </w:r>
        <w:r w:rsidRPr="0085021D" w:rsidDel="00BE257F">
          <w:delText>:80</w:delText>
        </w:r>
        <w:r w:rsidDel="00BE257F">
          <w:delText xml:space="preserve"> &lt;repo&gt;/staticws</w:delText>
        </w:r>
      </w:del>
    </w:p>
    <w:p w:rsidR="0054303E" w:rsidDel="00BE257F" w:rsidRDefault="0054303E" w:rsidP="00BE257F">
      <w:pPr>
        <w:pStyle w:val="Heading1"/>
        <w:rPr>
          <w:del w:id="410" w:author="Veldkamp, Renzo" w:date="2018-11-14T16:42:00Z"/>
          <w:lang w:val="en-US"/>
        </w:rPr>
        <w:pPrChange w:id="411" w:author="Veldkamp, Renzo" w:date="2018-11-14T16:42:00Z">
          <w:pPr/>
        </w:pPrChange>
      </w:pPr>
      <w:del w:id="412" w:author="Veldkamp, Renzo" w:date="2018-11-14T16:42:00Z">
        <w:r w:rsidDel="00BE257F">
          <w:rPr>
            <w:lang w:val="en-US"/>
          </w:rPr>
          <w:delText>Take the index</w:delText>
        </w:r>
        <w:r w:rsidR="0085021D" w:rsidDel="00BE257F">
          <w:rPr>
            <w:lang w:val="en-US"/>
          </w:rPr>
          <w:delText>.html on your laptop and make a change and copy this in the container</w:delText>
        </w:r>
        <w:r w:rsidR="00901D4D" w:rsidDel="00BE257F">
          <w:rPr>
            <w:lang w:val="en-US"/>
          </w:rPr>
          <w:delText xml:space="preserve"> with:</w:delText>
        </w:r>
      </w:del>
    </w:p>
    <w:p w:rsidR="0085021D" w:rsidDel="00BE257F" w:rsidRDefault="00B72B46" w:rsidP="00BE257F">
      <w:pPr>
        <w:pStyle w:val="Heading1"/>
        <w:rPr>
          <w:del w:id="413" w:author="Veldkamp, Renzo" w:date="2018-11-14T16:42:00Z"/>
        </w:rPr>
        <w:pPrChange w:id="414" w:author="Veldkamp, Renzo" w:date="2018-11-14T16:42:00Z">
          <w:pPr>
            <w:pStyle w:val="CodeSnippet"/>
          </w:pPr>
        </w:pPrChange>
      </w:pPr>
      <w:del w:id="415" w:author="Veldkamp, Renzo" w:date="2018-11-14T16:42:00Z">
        <w:r w:rsidRPr="00B72B46" w:rsidDel="00BE257F">
          <w:delText xml:space="preserve">docker </w:delText>
        </w:r>
        <w:r w:rsidR="000E0080" w:rsidDel="00BE257F">
          <w:delText xml:space="preserve">container </w:delText>
        </w:r>
        <w:r w:rsidRPr="00B72B46" w:rsidDel="00BE257F">
          <w:delText>cp index.html staticws:/usr/share/nginx/html/</w:delText>
        </w:r>
      </w:del>
    </w:p>
    <w:p w:rsidR="00B72B46" w:rsidDel="00BE257F" w:rsidRDefault="00B72B46" w:rsidP="00BE257F">
      <w:pPr>
        <w:pStyle w:val="Heading1"/>
        <w:rPr>
          <w:del w:id="416" w:author="Veldkamp, Renzo" w:date="2018-11-14T16:42:00Z"/>
          <w:lang w:val="en-US"/>
        </w:rPr>
        <w:pPrChange w:id="417" w:author="Veldkamp, Renzo" w:date="2018-11-14T16:42:00Z">
          <w:pPr/>
        </w:pPrChange>
      </w:pPr>
      <w:del w:id="418" w:author="Veldkamp, Renzo" w:date="2018-11-14T16:42:00Z">
        <w:r w:rsidDel="00BE257F">
          <w:rPr>
            <w:lang w:val="en-US"/>
          </w:rPr>
          <w:delText xml:space="preserve">Note it’s </w:delText>
        </w:r>
        <w:r w:rsidR="00F71A5D" w:rsidDel="00BE257F">
          <w:rPr>
            <w:lang w:val="en-US"/>
          </w:rPr>
          <w:delText xml:space="preserve">a </w:delText>
        </w:r>
        <w:r w:rsidDel="00BE257F">
          <w:rPr>
            <w:lang w:val="en-US"/>
          </w:rPr>
          <w:delText>look-alike with a line in the Dockerfile</w:delText>
        </w:r>
        <w:r w:rsidR="00781F33" w:rsidDel="00BE257F">
          <w:rPr>
            <w:lang w:val="en-US"/>
          </w:rPr>
          <w:delText>:</w:delText>
        </w:r>
      </w:del>
    </w:p>
    <w:p w:rsidR="00B72B46" w:rsidRPr="00B72B46" w:rsidDel="00BE257F" w:rsidRDefault="00B72B46" w:rsidP="00BE257F">
      <w:pPr>
        <w:pStyle w:val="Heading1"/>
        <w:rPr>
          <w:del w:id="419" w:author="Veldkamp, Renzo" w:date="2018-11-14T16:42:00Z"/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pPrChange w:id="420" w:author="Veldkamp, Renzo" w:date="2018-11-14T16:42:00Z">
          <w:pPr>
            <w:shd w:val="clear" w:color="auto" w:fill="1E1E1E"/>
            <w:spacing w:line="285" w:lineRule="atLeast"/>
          </w:pPr>
        </w:pPrChange>
      </w:pPr>
      <w:del w:id="421" w:author="Veldkamp, Renzo" w:date="2018-11-14T16:42:00Z">
        <w:r w:rsidRPr="00B72B46" w:rsidDel="00BE257F">
          <w:rPr>
            <w:rFonts w:ascii="Consolas" w:eastAsia="Times New Roman" w:hAnsi="Consolas" w:cs="Times New Roman"/>
            <w:color w:val="569CD6"/>
            <w:sz w:val="21"/>
            <w:szCs w:val="21"/>
            <w:lang w:val="en-US" w:eastAsia="nl-NL"/>
          </w:rPr>
          <w:delText>COPY</w:delText>
        </w:r>
        <w:r w:rsidRPr="00B72B46" w:rsidDel="00BE257F">
          <w:rPr>
            <w:rFonts w:ascii="Consolas" w:eastAsia="Times New Roman" w:hAnsi="Consolas" w:cs="Times New Roman"/>
            <w:color w:val="D4D4D4"/>
            <w:sz w:val="21"/>
            <w:szCs w:val="21"/>
            <w:lang w:val="en-US" w:eastAsia="nl-NL"/>
          </w:rPr>
          <w:delText xml:space="preserve"> index.html *.png /usr/share/nginx/html/</w:delText>
        </w:r>
      </w:del>
    </w:p>
    <w:p w:rsidR="00924113" w:rsidDel="00BE257F" w:rsidRDefault="00924113" w:rsidP="00BE257F">
      <w:pPr>
        <w:pStyle w:val="Heading1"/>
        <w:rPr>
          <w:del w:id="422" w:author="Veldkamp, Renzo" w:date="2018-11-14T16:42:00Z"/>
          <w:lang w:val="en-US"/>
        </w:rPr>
        <w:pPrChange w:id="423" w:author="Veldkamp, Renzo" w:date="2018-11-14T16:42:00Z">
          <w:pPr/>
        </w:pPrChange>
      </w:pPr>
    </w:p>
    <w:p w:rsidR="00924113" w:rsidRPr="003F2792" w:rsidDel="00BE257F" w:rsidRDefault="00924113" w:rsidP="00BE257F">
      <w:pPr>
        <w:pStyle w:val="Heading1"/>
        <w:rPr>
          <w:del w:id="424" w:author="Veldkamp, Renzo" w:date="2018-11-14T16:42:00Z"/>
          <w:lang w:val="en-US"/>
        </w:rPr>
        <w:pPrChange w:id="425" w:author="Veldkamp, Renzo" w:date="2018-11-14T16:42:00Z">
          <w:pPr>
            <w:pStyle w:val="Heading2"/>
          </w:pPr>
        </w:pPrChange>
      </w:pPr>
      <w:del w:id="426" w:author="Veldkamp, Renzo" w:date="2018-11-14T16:42:00Z">
        <w:r w:rsidRPr="003F2792" w:rsidDel="00BE257F">
          <w:rPr>
            <w:lang w:val="en-US"/>
          </w:rPr>
          <w:delText>Run with Docker-compose</w:delText>
        </w:r>
      </w:del>
    </w:p>
    <w:p w:rsidR="00924113" w:rsidDel="00BE257F" w:rsidRDefault="007E64D3" w:rsidP="00BE257F">
      <w:pPr>
        <w:pStyle w:val="Heading1"/>
        <w:rPr>
          <w:del w:id="427" w:author="Veldkamp, Renzo" w:date="2018-11-14T16:42:00Z"/>
          <w:lang w:val="en-US"/>
        </w:rPr>
        <w:pPrChange w:id="428" w:author="Veldkamp, Renzo" w:date="2018-11-14T16:42:00Z">
          <w:pPr/>
        </w:pPrChange>
      </w:pPr>
      <w:del w:id="429" w:author="Veldkamp, Renzo" w:date="2018-11-14T16:42:00Z">
        <w:r w:rsidDel="00BE257F">
          <w:rPr>
            <w:lang w:val="en-US"/>
          </w:rPr>
          <w:delText xml:space="preserve">As </w:delText>
        </w:r>
        <w:r w:rsidR="00276645" w:rsidDel="00BE257F">
          <w:rPr>
            <w:lang w:val="en-US"/>
          </w:rPr>
          <w:delText xml:space="preserve">you </w:delText>
        </w:r>
        <w:r w:rsidDel="00BE257F">
          <w:rPr>
            <w:lang w:val="en-US"/>
          </w:rPr>
          <w:delText xml:space="preserve">have seen </w:delText>
        </w:r>
        <w:r w:rsidR="00444CE3" w:rsidDel="00BE257F">
          <w:rPr>
            <w:lang w:val="en-US"/>
          </w:rPr>
          <w:delText xml:space="preserve">there </w:delText>
        </w:r>
        <w:r w:rsidR="00F71A5D" w:rsidDel="00BE257F">
          <w:rPr>
            <w:lang w:val="en-US"/>
          </w:rPr>
          <w:delText xml:space="preserve">are </w:delText>
        </w:r>
        <w:r w:rsidR="00276645" w:rsidDel="00BE257F">
          <w:rPr>
            <w:lang w:val="en-US"/>
          </w:rPr>
          <w:delText>things</w:delText>
        </w:r>
        <w:r w:rsidR="00F71A5D" w:rsidDel="00BE257F">
          <w:rPr>
            <w:lang w:val="en-US"/>
          </w:rPr>
          <w:delText xml:space="preserve"> (commands and options) </w:delText>
        </w:r>
        <w:r w:rsidR="00444CE3" w:rsidDel="00BE257F">
          <w:rPr>
            <w:lang w:val="en-US"/>
          </w:rPr>
          <w:delText xml:space="preserve">to remember </w:delText>
        </w:r>
        <w:r w:rsidDel="00BE257F">
          <w:rPr>
            <w:lang w:val="en-US"/>
          </w:rPr>
          <w:delText>to run</w:delText>
        </w:r>
        <w:r w:rsidR="00F71A5D" w:rsidDel="00BE257F">
          <w:rPr>
            <w:lang w:val="en-US"/>
          </w:rPr>
          <w:delText xml:space="preserve"> containers</w:delText>
        </w:r>
        <w:r w:rsidDel="00BE257F">
          <w:rPr>
            <w:lang w:val="en-US"/>
          </w:rPr>
          <w:delText xml:space="preserve">. With Docker-compose </w:delText>
        </w:r>
        <w:r w:rsidR="00FD40E6" w:rsidDel="00BE257F">
          <w:rPr>
            <w:lang w:val="en-US"/>
          </w:rPr>
          <w:delText>you can start several containers</w:delText>
        </w:r>
        <w:r w:rsidR="00276645" w:rsidDel="00BE257F">
          <w:rPr>
            <w:lang w:val="en-US"/>
          </w:rPr>
          <w:delText xml:space="preserve"> with </w:delText>
        </w:r>
        <w:r w:rsidR="00F71A5D" w:rsidDel="00BE257F">
          <w:rPr>
            <w:lang w:val="en-US"/>
          </w:rPr>
          <w:delText>their options with only 1 command</w:delText>
        </w:r>
        <w:r w:rsidR="00276645" w:rsidDel="00BE257F">
          <w:rPr>
            <w:lang w:val="en-US"/>
          </w:rPr>
          <w:delText>.</w:delText>
        </w:r>
        <w:r w:rsidR="00FD40E6" w:rsidDel="00BE257F">
          <w:rPr>
            <w:lang w:val="en-US"/>
          </w:rPr>
          <w:delText xml:space="preserve"> In </w:delText>
        </w:r>
        <w:r w:rsidR="00276645" w:rsidDel="00BE257F">
          <w:rPr>
            <w:lang w:val="en-US"/>
          </w:rPr>
          <w:delText xml:space="preserve">the </w:delText>
        </w:r>
        <w:r w:rsidR="00FD40E6" w:rsidDel="00BE257F">
          <w:rPr>
            <w:lang w:val="en-US"/>
          </w:rPr>
          <w:delText xml:space="preserve">repo there is </w:delText>
        </w:r>
        <w:r w:rsidR="002D3771" w:rsidDel="00BE257F">
          <w:rPr>
            <w:lang w:val="en-US"/>
          </w:rPr>
          <w:delText xml:space="preserve">an </w:delText>
        </w:r>
        <w:r w:rsidR="00FD40E6" w:rsidDel="00BE257F">
          <w:rPr>
            <w:lang w:val="en-US"/>
          </w:rPr>
          <w:delText xml:space="preserve">example of </w:delText>
        </w:r>
        <w:r w:rsidR="002D3771" w:rsidDel="00BE257F">
          <w:rPr>
            <w:lang w:val="en-US"/>
          </w:rPr>
          <w:delText xml:space="preserve">a </w:delText>
        </w:r>
        <w:r w:rsidR="00FD40E6" w:rsidDel="00BE257F">
          <w:rPr>
            <w:lang w:val="en-US"/>
          </w:rPr>
          <w:delText>Docker-compose file.</w:delText>
        </w:r>
      </w:del>
    </w:p>
    <w:p w:rsidR="00FD40E6" w:rsidRPr="00FD40E6" w:rsidDel="00BE257F" w:rsidRDefault="00FD40E6" w:rsidP="00BE257F">
      <w:pPr>
        <w:pStyle w:val="Heading1"/>
        <w:rPr>
          <w:del w:id="430" w:author="Veldkamp, Renzo" w:date="2018-11-14T16:42:00Z"/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pPrChange w:id="431" w:author="Veldkamp, Renzo" w:date="2018-11-14T16:42:00Z">
          <w:pPr>
            <w:shd w:val="clear" w:color="auto" w:fill="1E1E1E"/>
            <w:spacing w:after="0" w:line="285" w:lineRule="atLeast"/>
          </w:pPr>
        </w:pPrChange>
      </w:pPr>
      <w:del w:id="432" w:author="Veldkamp, Renzo" w:date="2018-11-14T16:42:00Z">
        <w:r w:rsidRPr="00FD40E6" w:rsidDel="00BE257F">
          <w:rPr>
            <w:rFonts w:ascii="Consolas" w:eastAsia="Times New Roman" w:hAnsi="Consolas" w:cs="Times New Roman"/>
            <w:color w:val="569CD6"/>
            <w:sz w:val="21"/>
            <w:szCs w:val="21"/>
            <w:lang w:val="en-US" w:eastAsia="nl-NL"/>
          </w:rPr>
          <w:delText>version</w:delText>
        </w:r>
        <w:r w:rsidRPr="00FD40E6" w:rsidDel="00BE257F">
          <w:rPr>
            <w:rFonts w:ascii="Consolas" w:eastAsia="Times New Roman" w:hAnsi="Consolas" w:cs="Times New Roman"/>
            <w:color w:val="D4D4D4"/>
            <w:sz w:val="21"/>
            <w:szCs w:val="21"/>
            <w:lang w:val="en-US" w:eastAsia="nl-NL"/>
          </w:rPr>
          <w:delText xml:space="preserve">: </w:delText>
        </w:r>
        <w:r w:rsidRPr="00FD40E6" w:rsidDel="00BE257F">
          <w:rPr>
            <w:rFonts w:ascii="Consolas" w:eastAsia="Times New Roman" w:hAnsi="Consolas" w:cs="Times New Roman"/>
            <w:color w:val="CE9178"/>
            <w:sz w:val="21"/>
            <w:szCs w:val="21"/>
            <w:lang w:val="en-US" w:eastAsia="nl-NL"/>
          </w:rPr>
          <w:delText>'3.3'</w:delText>
        </w:r>
      </w:del>
    </w:p>
    <w:p w:rsidR="00FD40E6" w:rsidRPr="00FD40E6" w:rsidDel="00BE257F" w:rsidRDefault="00FD40E6" w:rsidP="00BE257F">
      <w:pPr>
        <w:pStyle w:val="Heading1"/>
        <w:rPr>
          <w:del w:id="433" w:author="Veldkamp, Renzo" w:date="2018-11-14T16:42:00Z"/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pPrChange w:id="434" w:author="Veldkamp, Renzo" w:date="2018-11-14T16:42:00Z">
          <w:pPr>
            <w:shd w:val="clear" w:color="auto" w:fill="1E1E1E"/>
            <w:spacing w:after="0" w:line="285" w:lineRule="atLeast"/>
          </w:pPr>
        </w:pPrChange>
      </w:pPr>
      <w:del w:id="435" w:author="Veldkamp, Renzo" w:date="2018-11-14T16:42:00Z">
        <w:r w:rsidRPr="00FD40E6" w:rsidDel="00BE257F">
          <w:rPr>
            <w:rFonts w:ascii="Consolas" w:eastAsia="Times New Roman" w:hAnsi="Consolas" w:cs="Times New Roman"/>
            <w:color w:val="569CD6"/>
            <w:sz w:val="21"/>
            <w:szCs w:val="21"/>
            <w:lang w:val="en-US" w:eastAsia="nl-NL"/>
          </w:rPr>
          <w:delText>services</w:delText>
        </w:r>
        <w:r w:rsidRPr="00FD40E6" w:rsidDel="00BE257F">
          <w:rPr>
            <w:rFonts w:ascii="Consolas" w:eastAsia="Times New Roman" w:hAnsi="Consolas" w:cs="Times New Roman"/>
            <w:color w:val="D4D4D4"/>
            <w:sz w:val="21"/>
            <w:szCs w:val="21"/>
            <w:lang w:val="en-US" w:eastAsia="nl-NL"/>
          </w:rPr>
          <w:delText>:</w:delText>
        </w:r>
      </w:del>
    </w:p>
    <w:p w:rsidR="00FD40E6" w:rsidRPr="00FD40E6" w:rsidDel="00BE257F" w:rsidRDefault="00FD40E6" w:rsidP="00BE257F">
      <w:pPr>
        <w:pStyle w:val="Heading1"/>
        <w:rPr>
          <w:del w:id="436" w:author="Veldkamp, Renzo" w:date="2018-11-14T16:42:00Z"/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pPrChange w:id="437" w:author="Veldkamp, Renzo" w:date="2018-11-14T16:42:00Z">
          <w:pPr>
            <w:shd w:val="clear" w:color="auto" w:fill="1E1E1E"/>
            <w:spacing w:after="0" w:line="285" w:lineRule="atLeast"/>
          </w:pPr>
        </w:pPrChange>
      </w:pPr>
      <w:del w:id="438" w:author="Veldkamp, Renzo" w:date="2018-11-14T16:42:00Z">
        <w:r w:rsidRPr="00FD40E6" w:rsidDel="00BE257F">
          <w:rPr>
            <w:rFonts w:ascii="Consolas" w:eastAsia="Times New Roman" w:hAnsi="Consolas" w:cs="Times New Roman"/>
            <w:color w:val="D4D4D4"/>
            <w:sz w:val="21"/>
            <w:szCs w:val="21"/>
            <w:lang w:val="en-US" w:eastAsia="nl-NL"/>
          </w:rPr>
          <w:delText xml:space="preserve">  </w:delText>
        </w:r>
        <w:r w:rsidRPr="00FD40E6" w:rsidDel="00BE257F">
          <w:rPr>
            <w:rFonts w:ascii="Consolas" w:eastAsia="Times New Roman" w:hAnsi="Consolas" w:cs="Times New Roman"/>
            <w:color w:val="569CD6"/>
            <w:sz w:val="21"/>
            <w:szCs w:val="21"/>
            <w:lang w:val="en-US" w:eastAsia="nl-NL"/>
          </w:rPr>
          <w:delText>webapp</w:delText>
        </w:r>
        <w:r w:rsidRPr="00FD40E6" w:rsidDel="00BE257F">
          <w:rPr>
            <w:rFonts w:ascii="Consolas" w:eastAsia="Times New Roman" w:hAnsi="Consolas" w:cs="Times New Roman"/>
            <w:color w:val="D4D4D4"/>
            <w:sz w:val="21"/>
            <w:szCs w:val="21"/>
            <w:lang w:val="en-US" w:eastAsia="nl-NL"/>
          </w:rPr>
          <w:delText>:</w:delText>
        </w:r>
      </w:del>
    </w:p>
    <w:p w:rsidR="00FD40E6" w:rsidRPr="00FD40E6" w:rsidDel="00BE257F" w:rsidRDefault="00FD40E6" w:rsidP="00BE257F">
      <w:pPr>
        <w:pStyle w:val="Heading1"/>
        <w:rPr>
          <w:del w:id="439" w:author="Veldkamp, Renzo" w:date="2018-11-14T16:42:00Z"/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pPrChange w:id="440" w:author="Veldkamp, Renzo" w:date="2018-11-14T16:42:00Z">
          <w:pPr>
            <w:shd w:val="clear" w:color="auto" w:fill="1E1E1E"/>
            <w:spacing w:after="0" w:line="285" w:lineRule="atLeast"/>
          </w:pPr>
        </w:pPrChange>
      </w:pPr>
      <w:del w:id="441" w:author="Veldkamp, Renzo" w:date="2018-11-14T16:42:00Z">
        <w:r w:rsidRPr="00FD40E6" w:rsidDel="00BE257F">
          <w:rPr>
            <w:rFonts w:ascii="Consolas" w:eastAsia="Times New Roman" w:hAnsi="Consolas" w:cs="Times New Roman"/>
            <w:color w:val="D4D4D4"/>
            <w:sz w:val="21"/>
            <w:szCs w:val="21"/>
            <w:lang w:val="en-US" w:eastAsia="nl-NL"/>
          </w:rPr>
          <w:delText xml:space="preserve">    </w:delText>
        </w:r>
        <w:r w:rsidRPr="00FD40E6" w:rsidDel="00BE257F">
          <w:rPr>
            <w:rFonts w:ascii="Consolas" w:eastAsia="Times New Roman" w:hAnsi="Consolas" w:cs="Times New Roman"/>
            <w:color w:val="569CD6"/>
            <w:sz w:val="21"/>
            <w:szCs w:val="21"/>
            <w:lang w:val="en-US" w:eastAsia="nl-NL"/>
          </w:rPr>
          <w:delText>image</w:delText>
        </w:r>
        <w:r w:rsidRPr="00FD40E6" w:rsidDel="00BE257F">
          <w:rPr>
            <w:rFonts w:ascii="Consolas" w:eastAsia="Times New Roman" w:hAnsi="Consolas" w:cs="Times New Roman"/>
            <w:color w:val="D4D4D4"/>
            <w:sz w:val="21"/>
            <w:szCs w:val="21"/>
            <w:lang w:val="en-US" w:eastAsia="nl-NL"/>
          </w:rPr>
          <w:delText xml:space="preserve">: </w:delText>
        </w:r>
        <w:r w:rsidRPr="00FD40E6" w:rsidDel="00BE257F">
          <w:rPr>
            <w:rFonts w:ascii="Consolas" w:eastAsia="Times New Roman" w:hAnsi="Consolas" w:cs="Times New Roman"/>
            <w:color w:val="CE9178"/>
            <w:sz w:val="21"/>
            <w:szCs w:val="21"/>
            <w:lang w:val="en-US" w:eastAsia="nl-NL"/>
          </w:rPr>
          <w:delText>sim007/staticws:$WebVersion</w:delText>
        </w:r>
      </w:del>
    </w:p>
    <w:p w:rsidR="00FD40E6" w:rsidRPr="003C06C9" w:rsidDel="00BE257F" w:rsidRDefault="00FD40E6" w:rsidP="00BE257F">
      <w:pPr>
        <w:pStyle w:val="Heading1"/>
        <w:rPr>
          <w:del w:id="442" w:author="Veldkamp, Renzo" w:date="2018-11-14T16:42:00Z"/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pPrChange w:id="443" w:author="Veldkamp, Renzo" w:date="2018-11-14T16:42:00Z">
          <w:pPr>
            <w:shd w:val="clear" w:color="auto" w:fill="1E1E1E"/>
            <w:spacing w:after="0" w:line="285" w:lineRule="atLeast"/>
          </w:pPr>
        </w:pPrChange>
      </w:pPr>
      <w:del w:id="444" w:author="Veldkamp, Renzo" w:date="2018-11-14T16:42:00Z">
        <w:r w:rsidRPr="00FD40E6" w:rsidDel="00BE257F">
          <w:rPr>
            <w:rFonts w:ascii="Consolas" w:eastAsia="Times New Roman" w:hAnsi="Consolas" w:cs="Times New Roman"/>
            <w:color w:val="D4D4D4"/>
            <w:sz w:val="21"/>
            <w:szCs w:val="21"/>
            <w:lang w:val="en-US" w:eastAsia="nl-NL"/>
          </w:rPr>
          <w:delText xml:space="preserve">    </w:delText>
        </w:r>
        <w:r w:rsidRPr="003C06C9" w:rsidDel="00BE257F">
          <w:rPr>
            <w:rFonts w:ascii="Consolas" w:eastAsia="Times New Roman" w:hAnsi="Consolas" w:cs="Times New Roman"/>
            <w:color w:val="569CD6"/>
            <w:sz w:val="21"/>
            <w:szCs w:val="21"/>
            <w:lang w:val="en-US" w:eastAsia="nl-NL"/>
          </w:rPr>
          <w:delText>ports</w:delText>
        </w:r>
        <w:r w:rsidRPr="003C06C9" w:rsidDel="00BE257F">
          <w:rPr>
            <w:rFonts w:ascii="Consolas" w:eastAsia="Times New Roman" w:hAnsi="Consolas" w:cs="Times New Roman"/>
            <w:color w:val="D4D4D4"/>
            <w:sz w:val="21"/>
            <w:szCs w:val="21"/>
            <w:lang w:val="en-US" w:eastAsia="nl-NL"/>
          </w:rPr>
          <w:delText>:</w:delText>
        </w:r>
      </w:del>
    </w:p>
    <w:p w:rsidR="00FD40E6" w:rsidRPr="003C06C9" w:rsidDel="00BE257F" w:rsidRDefault="00FD40E6" w:rsidP="00BE257F">
      <w:pPr>
        <w:pStyle w:val="Heading1"/>
        <w:rPr>
          <w:del w:id="445" w:author="Veldkamp, Renzo" w:date="2018-11-14T16:42:00Z"/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pPrChange w:id="446" w:author="Veldkamp, Renzo" w:date="2018-11-14T16:42:00Z">
          <w:pPr>
            <w:shd w:val="clear" w:color="auto" w:fill="1E1E1E"/>
            <w:spacing w:after="0" w:line="285" w:lineRule="atLeast"/>
          </w:pPr>
        </w:pPrChange>
      </w:pPr>
      <w:del w:id="447" w:author="Veldkamp, Renzo" w:date="2018-11-14T16:42:00Z">
        <w:r w:rsidRPr="003C06C9" w:rsidDel="00BE257F">
          <w:rPr>
            <w:rFonts w:ascii="Consolas" w:eastAsia="Times New Roman" w:hAnsi="Consolas" w:cs="Times New Roman"/>
            <w:color w:val="D4D4D4"/>
            <w:sz w:val="21"/>
            <w:szCs w:val="21"/>
            <w:lang w:val="en-US" w:eastAsia="nl-NL"/>
          </w:rPr>
          <w:delText xml:space="preserve">    - </w:delText>
        </w:r>
        <w:r w:rsidRPr="003C06C9" w:rsidDel="00BE257F">
          <w:rPr>
            <w:rFonts w:ascii="Consolas" w:eastAsia="Times New Roman" w:hAnsi="Consolas" w:cs="Times New Roman"/>
            <w:color w:val="CE9178"/>
            <w:sz w:val="21"/>
            <w:szCs w:val="21"/>
            <w:lang w:val="en-US" w:eastAsia="nl-NL"/>
          </w:rPr>
          <w:delText>4201:80</w:delText>
        </w:r>
      </w:del>
    </w:p>
    <w:p w:rsidR="00FD40E6" w:rsidDel="00BE257F" w:rsidRDefault="00FD40E6" w:rsidP="00BE257F">
      <w:pPr>
        <w:pStyle w:val="Heading1"/>
        <w:rPr>
          <w:del w:id="448" w:author="Veldkamp, Renzo" w:date="2018-11-14T16:42:00Z"/>
          <w:lang w:val="en-US"/>
        </w:rPr>
        <w:pPrChange w:id="449" w:author="Veldkamp, Renzo" w:date="2018-11-14T16:42:00Z">
          <w:pPr/>
        </w:pPrChange>
      </w:pPr>
    </w:p>
    <w:p w:rsidR="00FD40E6" w:rsidDel="00BE257F" w:rsidRDefault="00FD40E6" w:rsidP="00BE257F">
      <w:pPr>
        <w:pStyle w:val="Heading1"/>
        <w:rPr>
          <w:del w:id="450" w:author="Veldkamp, Renzo" w:date="2018-11-14T16:42:00Z"/>
          <w:lang w:val="en-US"/>
        </w:rPr>
        <w:pPrChange w:id="451" w:author="Veldkamp, Renzo" w:date="2018-11-14T16:42:00Z">
          <w:pPr/>
        </w:pPrChange>
      </w:pPr>
      <w:del w:id="452" w:author="Veldkamp, Renzo" w:date="2018-11-14T16:42:00Z">
        <w:r w:rsidDel="00BE257F">
          <w:rPr>
            <w:lang w:val="en-US"/>
          </w:rPr>
          <w:delText xml:space="preserve">You can start a </w:delText>
        </w:r>
        <w:r w:rsidR="00276645" w:rsidDel="00BE257F">
          <w:rPr>
            <w:lang w:val="en-US"/>
          </w:rPr>
          <w:delText xml:space="preserve">staticws </w:delText>
        </w:r>
        <w:r w:rsidDel="00BE257F">
          <w:rPr>
            <w:lang w:val="en-US"/>
          </w:rPr>
          <w:delText>container with:</w:delText>
        </w:r>
      </w:del>
    </w:p>
    <w:p w:rsidR="00FD40E6" w:rsidRPr="003F2792" w:rsidDel="00BE257F" w:rsidRDefault="00FD40E6" w:rsidP="00BE257F">
      <w:pPr>
        <w:pStyle w:val="Heading1"/>
        <w:rPr>
          <w:del w:id="453" w:author="Veldkamp, Renzo" w:date="2018-11-14T16:42:00Z"/>
        </w:rPr>
        <w:pPrChange w:id="454" w:author="Veldkamp, Renzo" w:date="2018-11-14T16:42:00Z">
          <w:pPr>
            <w:pStyle w:val="CodeSnippet"/>
          </w:pPr>
        </w:pPrChange>
      </w:pPr>
      <w:del w:id="455" w:author="Veldkamp, Renzo" w:date="2018-11-14T16:42:00Z">
        <w:r w:rsidRPr="00FD40E6" w:rsidDel="00BE257F">
          <w:rPr>
            <w:rStyle w:val="CodeSnippetChar"/>
          </w:rPr>
          <w:delText xml:space="preserve">docker-compose </w:delText>
        </w:r>
        <w:r w:rsidDel="00BE257F">
          <w:rPr>
            <w:rStyle w:val="CodeSnippetChar"/>
          </w:rPr>
          <w:delText xml:space="preserve">-d </w:delText>
        </w:r>
        <w:r w:rsidRPr="00FD40E6" w:rsidDel="00BE257F">
          <w:rPr>
            <w:rStyle w:val="CodeSnippetChar"/>
          </w:rPr>
          <w:delText>u</w:delText>
        </w:r>
        <w:r w:rsidDel="00BE257F">
          <w:delText>p</w:delText>
        </w:r>
      </w:del>
    </w:p>
    <w:p w:rsidR="00FD40E6" w:rsidDel="00BE257F" w:rsidRDefault="00FD40E6" w:rsidP="00BE257F">
      <w:pPr>
        <w:pStyle w:val="Heading1"/>
        <w:rPr>
          <w:del w:id="456" w:author="Veldkamp, Renzo" w:date="2018-11-14T16:42:00Z"/>
          <w:lang w:val="en-US"/>
        </w:rPr>
        <w:pPrChange w:id="457" w:author="Veldkamp, Renzo" w:date="2018-11-14T16:42:00Z">
          <w:pPr/>
        </w:pPrChange>
      </w:pPr>
      <w:del w:id="458" w:author="Veldkamp, Renzo" w:date="2018-11-14T16:42:00Z">
        <w:r w:rsidDel="00BE257F">
          <w:rPr>
            <w:lang w:val="en-US"/>
          </w:rPr>
          <w:delText xml:space="preserve">You can stop </w:delText>
        </w:r>
        <w:r w:rsidR="00276645" w:rsidDel="00BE257F">
          <w:rPr>
            <w:lang w:val="en-US"/>
          </w:rPr>
          <w:delText xml:space="preserve">the </w:delText>
        </w:r>
        <w:r w:rsidDel="00BE257F">
          <w:rPr>
            <w:lang w:val="en-US"/>
          </w:rPr>
          <w:delText>container with:</w:delText>
        </w:r>
      </w:del>
    </w:p>
    <w:p w:rsidR="00FD40E6" w:rsidRPr="003F2792" w:rsidDel="00BE257F" w:rsidRDefault="00FD40E6" w:rsidP="00BE257F">
      <w:pPr>
        <w:pStyle w:val="Heading1"/>
        <w:rPr>
          <w:del w:id="459" w:author="Veldkamp, Renzo" w:date="2018-11-14T16:42:00Z"/>
        </w:rPr>
        <w:pPrChange w:id="460" w:author="Veldkamp, Renzo" w:date="2018-11-14T16:42:00Z">
          <w:pPr>
            <w:pStyle w:val="CodeSnippet"/>
          </w:pPr>
        </w:pPrChange>
      </w:pPr>
      <w:del w:id="461" w:author="Veldkamp, Renzo" w:date="2018-11-14T16:42:00Z">
        <w:r w:rsidRPr="00FD40E6" w:rsidDel="00BE257F">
          <w:rPr>
            <w:rStyle w:val="CodeSnippetChar"/>
          </w:rPr>
          <w:delText xml:space="preserve">docker-compose </w:delText>
        </w:r>
        <w:r w:rsidDel="00BE257F">
          <w:rPr>
            <w:rStyle w:val="CodeSnippetChar"/>
          </w:rPr>
          <w:delText>down</w:delText>
        </w:r>
      </w:del>
    </w:p>
    <w:p w:rsidR="00276645" w:rsidDel="00BE257F" w:rsidRDefault="00276645" w:rsidP="00BE257F">
      <w:pPr>
        <w:pStyle w:val="Heading1"/>
        <w:rPr>
          <w:del w:id="462" w:author="Veldkamp, Renzo" w:date="2018-11-14T16:42:00Z"/>
          <w:lang w:val="en-US"/>
        </w:rPr>
        <w:pPrChange w:id="463" w:author="Veldkamp, Renzo" w:date="2018-11-14T16:42:00Z">
          <w:pPr/>
        </w:pPrChange>
      </w:pPr>
      <w:del w:id="464" w:author="Veldkamp, Renzo" w:date="2018-11-14T16:42:00Z">
        <w:r w:rsidDel="00BE257F">
          <w:rPr>
            <w:lang w:val="en-US"/>
          </w:rPr>
          <w:delText>The $Webversion is defined in .env file in the directory.</w:delText>
        </w:r>
      </w:del>
    </w:p>
    <w:p w:rsidR="00276645" w:rsidRPr="00276645" w:rsidDel="00BE257F" w:rsidRDefault="00276645" w:rsidP="00BE257F">
      <w:pPr>
        <w:pStyle w:val="Heading1"/>
        <w:rPr>
          <w:del w:id="465" w:author="Veldkamp, Renzo" w:date="2018-11-14T16:42:00Z"/>
          <w:lang w:val="en-US"/>
        </w:rPr>
        <w:pPrChange w:id="466" w:author="Veldkamp, Renzo" w:date="2018-11-14T16:42:00Z">
          <w:pPr/>
        </w:pPrChange>
      </w:pPr>
    </w:p>
    <w:p w:rsidR="00A555EA" w:rsidDel="00BE257F" w:rsidRDefault="00A555EA" w:rsidP="00BE257F">
      <w:pPr>
        <w:pStyle w:val="Heading1"/>
        <w:rPr>
          <w:del w:id="467" w:author="Veldkamp, Renzo" w:date="2018-11-14T16:42:00Z"/>
          <w:lang w:val="en-US"/>
        </w:rPr>
        <w:pPrChange w:id="468" w:author="Veldkamp, Renzo" w:date="2018-11-14T16:42:00Z">
          <w:pPr>
            <w:pStyle w:val="Heading2"/>
          </w:pPr>
        </w:pPrChange>
      </w:pPr>
      <w:del w:id="469" w:author="Veldkamp, Renzo" w:date="2018-11-14T16:42:00Z">
        <w:r w:rsidDel="00BE257F">
          <w:rPr>
            <w:lang w:val="en-US"/>
          </w:rPr>
          <w:delText>Run in Docker play</w:delText>
        </w:r>
      </w:del>
    </w:p>
    <w:p w:rsidR="00A555EA" w:rsidRPr="00045D18" w:rsidDel="00BE257F" w:rsidRDefault="00901D4D" w:rsidP="00BE257F">
      <w:pPr>
        <w:pStyle w:val="Heading1"/>
        <w:rPr>
          <w:del w:id="470" w:author="Veldkamp, Renzo" w:date="2018-11-14T16:42:00Z"/>
          <w:lang w:val="en-US"/>
        </w:rPr>
        <w:pPrChange w:id="471" w:author="Veldkamp, Renzo" w:date="2018-11-14T16:42:00Z">
          <w:pPr/>
        </w:pPrChange>
      </w:pPr>
      <w:del w:id="472" w:author="Veldkamp, Renzo" w:date="2018-11-14T16:42:00Z">
        <w:r w:rsidDel="00BE257F">
          <w:rPr>
            <w:lang w:val="en-US"/>
          </w:rPr>
          <w:delText>R</w:delText>
        </w:r>
        <w:r w:rsidR="00A555EA" w:rsidDel="00BE257F">
          <w:rPr>
            <w:lang w:val="en-US"/>
          </w:rPr>
          <w:delText xml:space="preserve">un </w:delText>
        </w:r>
        <w:r w:rsidR="00E85F6F" w:rsidDel="00BE257F">
          <w:rPr>
            <w:lang w:val="en-US"/>
          </w:rPr>
          <w:delText xml:space="preserve">the same </w:delText>
        </w:r>
        <w:r w:rsidR="00643A7E" w:rsidDel="00BE257F">
          <w:rPr>
            <w:lang w:val="en-US"/>
          </w:rPr>
          <w:delText>container</w:delText>
        </w:r>
        <w:r w:rsidR="00A555EA" w:rsidDel="00BE257F">
          <w:rPr>
            <w:lang w:val="en-US"/>
          </w:rPr>
          <w:delText xml:space="preserve"> </w:delText>
        </w:r>
        <w:r w:rsidR="00643A7E" w:rsidDel="00BE257F">
          <w:rPr>
            <w:lang w:val="en-US"/>
          </w:rPr>
          <w:delText xml:space="preserve">in </w:delText>
        </w:r>
        <w:r w:rsidDel="00BE257F">
          <w:rPr>
            <w:lang w:val="en-US"/>
          </w:rPr>
          <w:delText>play with Docker</w:delText>
        </w:r>
      </w:del>
    </w:p>
    <w:p w:rsidR="00A555EA" w:rsidRPr="00335144" w:rsidDel="00BE257F" w:rsidRDefault="00A555EA" w:rsidP="00BE257F">
      <w:pPr>
        <w:pStyle w:val="Heading1"/>
        <w:rPr>
          <w:del w:id="473" w:author="Veldkamp, Renzo" w:date="2018-11-14T16:42:00Z"/>
          <w:lang w:val="en-US"/>
        </w:rPr>
        <w:pPrChange w:id="474" w:author="Veldkamp, Renzo" w:date="2018-11-14T16:42:00Z">
          <w:pPr>
            <w:pStyle w:val="Heading2"/>
          </w:pPr>
        </w:pPrChange>
      </w:pPr>
      <w:del w:id="475" w:author="Veldkamp, Renzo" w:date="2018-11-14T16:42:00Z">
        <w:r w:rsidDel="00BE257F">
          <w:rPr>
            <w:lang w:val="en-US"/>
          </w:rPr>
          <w:delText>Run on Azure</w:delText>
        </w:r>
      </w:del>
    </w:p>
    <w:p w:rsidR="00A555EA" w:rsidDel="00BE257F" w:rsidRDefault="00643A7E" w:rsidP="00BE257F">
      <w:pPr>
        <w:pStyle w:val="Heading1"/>
        <w:rPr>
          <w:del w:id="476" w:author="Veldkamp, Renzo" w:date="2018-11-14T16:42:00Z"/>
          <w:lang w:val="en-US"/>
        </w:rPr>
        <w:pPrChange w:id="477" w:author="Veldkamp, Renzo" w:date="2018-11-14T16:42:00Z">
          <w:pPr/>
        </w:pPrChange>
      </w:pPr>
      <w:del w:id="478" w:author="Veldkamp, Renzo" w:date="2018-11-14T16:42:00Z">
        <w:r w:rsidDel="00BE257F">
          <w:rPr>
            <w:lang w:val="en-US"/>
          </w:rPr>
          <w:delText xml:space="preserve">You can also run </w:delText>
        </w:r>
        <w:r w:rsidR="00163801" w:rsidDel="00BE257F">
          <w:rPr>
            <w:lang w:val="en-US"/>
          </w:rPr>
          <w:delText xml:space="preserve">the same </w:delText>
        </w:r>
        <w:r w:rsidDel="00BE257F">
          <w:rPr>
            <w:lang w:val="en-US"/>
          </w:rPr>
          <w:delText>container in Azure</w:delText>
        </w:r>
        <w:r w:rsidR="008F045B" w:rsidDel="00BE257F">
          <w:rPr>
            <w:lang w:val="en-US"/>
          </w:rPr>
          <w:delText xml:space="preserve"> (services)</w:delText>
        </w:r>
        <w:r w:rsidR="001851D8" w:rsidDel="00BE257F">
          <w:rPr>
            <w:lang w:val="en-US"/>
          </w:rPr>
          <w:delText xml:space="preserve"> if you </w:delText>
        </w:r>
        <w:r w:rsidR="00163801" w:rsidDel="00BE257F">
          <w:rPr>
            <w:lang w:val="en-US"/>
          </w:rPr>
          <w:delText>have a</w:delText>
        </w:r>
        <w:r w:rsidR="002D3771" w:rsidDel="00BE257F">
          <w:rPr>
            <w:lang w:val="en-US"/>
          </w:rPr>
          <w:delText>n</w:delText>
        </w:r>
        <w:r w:rsidR="00163801" w:rsidDel="00BE257F">
          <w:rPr>
            <w:lang w:val="en-US"/>
          </w:rPr>
          <w:delText xml:space="preserve"> Azure account</w:delText>
        </w:r>
        <w:r w:rsidDel="00BE257F">
          <w:rPr>
            <w:lang w:val="en-US"/>
          </w:rPr>
          <w:delText>:</w:delText>
        </w:r>
      </w:del>
    </w:p>
    <w:p w:rsidR="00643A7E" w:rsidRPr="00643A7E" w:rsidDel="00BE257F" w:rsidRDefault="00643A7E" w:rsidP="00BE257F">
      <w:pPr>
        <w:pStyle w:val="Heading1"/>
        <w:rPr>
          <w:del w:id="479" w:author="Veldkamp, Renzo" w:date="2018-11-14T16:42:00Z"/>
          <w:lang w:val="en-US"/>
        </w:rPr>
        <w:pPrChange w:id="480" w:author="Veldkamp, Renzo" w:date="2018-11-14T16:42:00Z">
          <w:pPr>
            <w:pStyle w:val="ListParagraph"/>
            <w:numPr>
              <w:numId w:val="8"/>
            </w:numPr>
            <w:ind w:hanging="360"/>
          </w:pPr>
        </w:pPrChange>
      </w:pPr>
      <w:del w:id="481" w:author="Veldkamp, Renzo" w:date="2018-11-14T16:42:00Z">
        <w:r w:rsidRPr="00643A7E" w:rsidDel="00BE257F">
          <w:rPr>
            <w:lang w:val="en-US"/>
          </w:rPr>
          <w:delText>Azure web application</w:delText>
        </w:r>
      </w:del>
    </w:p>
    <w:p w:rsidR="00643A7E" w:rsidRPr="00643A7E" w:rsidDel="00BE257F" w:rsidRDefault="00643A7E" w:rsidP="00BE257F">
      <w:pPr>
        <w:pStyle w:val="Heading1"/>
        <w:rPr>
          <w:del w:id="482" w:author="Veldkamp, Renzo" w:date="2018-11-14T16:42:00Z"/>
          <w:lang w:val="en-US"/>
        </w:rPr>
        <w:pPrChange w:id="483" w:author="Veldkamp, Renzo" w:date="2018-11-14T16:42:00Z">
          <w:pPr>
            <w:pStyle w:val="ListParagraph"/>
            <w:numPr>
              <w:numId w:val="8"/>
            </w:numPr>
            <w:ind w:hanging="360"/>
          </w:pPr>
        </w:pPrChange>
      </w:pPr>
      <w:del w:id="484" w:author="Veldkamp, Renzo" w:date="2018-11-14T16:42:00Z">
        <w:r w:rsidRPr="00643A7E" w:rsidDel="00BE257F">
          <w:rPr>
            <w:lang w:val="en-US"/>
          </w:rPr>
          <w:delText>Azure container instance</w:delText>
        </w:r>
      </w:del>
    </w:p>
    <w:p w:rsidR="00A555EA" w:rsidDel="00BE257F" w:rsidRDefault="00643A7E" w:rsidP="00BE257F">
      <w:pPr>
        <w:pStyle w:val="Heading1"/>
        <w:rPr>
          <w:del w:id="485" w:author="Veldkamp, Renzo" w:date="2018-11-14T16:42:00Z"/>
          <w:lang w:val="en-US"/>
        </w:rPr>
        <w:pPrChange w:id="486" w:author="Veldkamp, Renzo" w:date="2018-11-14T16:42:00Z">
          <w:pPr>
            <w:pStyle w:val="ListParagraph"/>
            <w:numPr>
              <w:numId w:val="8"/>
            </w:numPr>
            <w:ind w:hanging="360"/>
          </w:pPr>
        </w:pPrChange>
      </w:pPr>
      <w:del w:id="487" w:author="Veldkamp, Renzo" w:date="2018-11-14T16:42:00Z">
        <w:r w:rsidRPr="00643A7E" w:rsidDel="00BE257F">
          <w:rPr>
            <w:lang w:val="en-US"/>
          </w:rPr>
          <w:delText>AKS</w:delText>
        </w:r>
      </w:del>
    </w:p>
    <w:p w:rsidR="00643A7E" w:rsidDel="00BE257F" w:rsidRDefault="00643A7E" w:rsidP="00BE257F">
      <w:pPr>
        <w:pStyle w:val="Heading1"/>
        <w:rPr>
          <w:del w:id="488" w:author="Veldkamp, Renzo" w:date="2018-11-14T16:42:00Z"/>
          <w:lang w:val="en-US"/>
        </w:rPr>
        <w:pPrChange w:id="489" w:author="Veldkamp, Renzo" w:date="2018-11-14T16:42:00Z">
          <w:pPr>
            <w:pStyle w:val="Heading2"/>
          </w:pPr>
        </w:pPrChange>
      </w:pPr>
    </w:p>
    <w:p w:rsidR="00924113" w:rsidRPr="003F2792" w:rsidDel="00BE257F" w:rsidRDefault="00924113" w:rsidP="00BE257F">
      <w:pPr>
        <w:pStyle w:val="Heading1"/>
        <w:rPr>
          <w:del w:id="490" w:author="Veldkamp, Renzo" w:date="2018-11-14T16:42:00Z"/>
          <w:lang w:val="en-US"/>
        </w:rPr>
        <w:pPrChange w:id="491" w:author="Veldkamp, Renzo" w:date="2018-11-14T16:42:00Z">
          <w:pPr>
            <w:pStyle w:val="Heading2"/>
          </w:pPr>
        </w:pPrChange>
      </w:pPr>
      <w:del w:id="492" w:author="Veldkamp, Renzo" w:date="2018-11-14T16:42:00Z">
        <w:r w:rsidRPr="003F2792" w:rsidDel="00BE257F">
          <w:rPr>
            <w:lang w:val="en-US"/>
          </w:rPr>
          <w:delText>Run in Kubernetes</w:delText>
        </w:r>
        <w:r w:rsidR="00A555EA" w:rsidDel="00BE257F">
          <w:rPr>
            <w:lang w:val="en-US"/>
          </w:rPr>
          <w:delText xml:space="preserve"> local</w:delText>
        </w:r>
      </w:del>
    </w:p>
    <w:p w:rsidR="00924113" w:rsidRPr="009C4066" w:rsidDel="00BE257F" w:rsidRDefault="00924113" w:rsidP="00BE257F">
      <w:pPr>
        <w:pStyle w:val="Heading1"/>
        <w:rPr>
          <w:del w:id="493" w:author="Veldkamp, Renzo" w:date="2018-11-14T16:42:00Z"/>
          <w:lang w:val="en-US"/>
        </w:rPr>
        <w:pPrChange w:id="494" w:author="Veldkamp, Renzo" w:date="2018-11-14T16:42:00Z">
          <w:pPr/>
        </w:pPrChange>
      </w:pPr>
      <w:del w:id="495" w:author="Veldkamp, Renzo" w:date="2018-11-14T16:42:00Z">
        <w:r w:rsidDel="00BE257F">
          <w:rPr>
            <w:lang w:val="en-US"/>
          </w:rPr>
          <w:delText xml:space="preserve">This </w:delText>
        </w:r>
        <w:r w:rsidR="00643A7E" w:rsidDel="00BE257F">
          <w:rPr>
            <w:lang w:val="en-US"/>
          </w:rPr>
          <w:delText>part</w:delText>
        </w:r>
        <w:r w:rsidR="002D3771" w:rsidDel="00BE257F">
          <w:rPr>
            <w:lang w:val="en-US"/>
          </w:rPr>
          <w:delText xml:space="preserve"> of the workshop</w:delText>
        </w:r>
        <w:r w:rsidDel="00BE257F">
          <w:rPr>
            <w:lang w:val="en-US"/>
          </w:rPr>
          <w:delText xml:space="preserve"> is only to show that the Docker container is working </w:delText>
        </w:r>
        <w:r w:rsidR="002D3771" w:rsidDel="00BE257F">
          <w:rPr>
            <w:lang w:val="en-US"/>
          </w:rPr>
          <w:delText>in</w:delText>
        </w:r>
        <w:r w:rsidDel="00BE257F">
          <w:rPr>
            <w:lang w:val="en-US"/>
          </w:rPr>
          <w:delText xml:space="preserve"> Kubernetes. </w:delText>
        </w:r>
      </w:del>
    </w:p>
    <w:p w:rsidR="00924113" w:rsidDel="00BE257F" w:rsidRDefault="00924113" w:rsidP="00BE257F">
      <w:pPr>
        <w:pStyle w:val="Heading1"/>
        <w:rPr>
          <w:del w:id="496" w:author="Veldkamp, Renzo" w:date="2018-11-14T16:42:00Z"/>
          <w:lang w:val="en-US"/>
        </w:rPr>
        <w:pPrChange w:id="497" w:author="Veldkamp, Renzo" w:date="2018-11-14T16:42:00Z">
          <w:pPr/>
        </w:pPrChange>
      </w:pPr>
      <w:del w:id="498" w:author="Veldkamp, Renzo" w:date="2018-11-14T16:42:00Z">
        <w:r w:rsidDel="00BE257F">
          <w:rPr>
            <w:lang w:val="en-US"/>
          </w:rPr>
          <w:delText xml:space="preserve">With Docker </w:delText>
        </w:r>
        <w:r w:rsidR="002D3771" w:rsidDel="00BE257F">
          <w:rPr>
            <w:lang w:val="en-US"/>
          </w:rPr>
          <w:delText>Desktop</w:delText>
        </w:r>
        <w:r w:rsidDel="00BE257F">
          <w:rPr>
            <w:lang w:val="en-US"/>
          </w:rPr>
          <w:delText>, two container orchestrations are included namely Docker Swarm and Kubernetes</w:delText>
        </w:r>
        <w:r w:rsidR="00306D73" w:rsidDel="00BE257F">
          <w:rPr>
            <w:lang w:val="en-US"/>
          </w:rPr>
          <w:delText xml:space="preserve"> (k8s)</w:delText>
        </w:r>
        <w:r w:rsidDel="00BE257F">
          <w:rPr>
            <w:lang w:val="en-US"/>
          </w:rPr>
          <w:delText xml:space="preserve">. </w:delText>
        </w:r>
        <w:r w:rsidR="002D3771" w:rsidDel="00BE257F">
          <w:rPr>
            <w:lang w:val="en-US"/>
          </w:rPr>
          <w:delText>W</w:delText>
        </w:r>
        <w:r w:rsidDel="00BE257F">
          <w:rPr>
            <w:lang w:val="en-US"/>
          </w:rPr>
          <w:delText xml:space="preserve">e show how we can run </w:delText>
        </w:r>
        <w:r w:rsidR="00306D73" w:rsidDel="00BE257F">
          <w:rPr>
            <w:lang w:val="en-US"/>
          </w:rPr>
          <w:delText xml:space="preserve">a </w:delText>
        </w:r>
        <w:r w:rsidDel="00BE257F">
          <w:rPr>
            <w:lang w:val="en-US"/>
          </w:rPr>
          <w:delText>container in kubernet</w:delText>
        </w:r>
        <w:r w:rsidR="002D3771" w:rsidDel="00BE257F">
          <w:rPr>
            <w:lang w:val="en-US"/>
          </w:rPr>
          <w:delText>e</w:delText>
        </w:r>
        <w:r w:rsidDel="00BE257F">
          <w:rPr>
            <w:lang w:val="en-US"/>
          </w:rPr>
          <w:delText xml:space="preserve">s </w:delText>
        </w:r>
        <w:r w:rsidR="002D3771" w:rsidDel="00BE257F">
          <w:rPr>
            <w:lang w:val="en-US"/>
          </w:rPr>
          <w:delText xml:space="preserve">with </w:delText>
        </w:r>
        <w:r w:rsidDel="00BE257F">
          <w:rPr>
            <w:lang w:val="en-US"/>
          </w:rPr>
          <w:delText>CLI (Kubectl).</w:delText>
        </w:r>
      </w:del>
    </w:p>
    <w:p w:rsidR="00924113" w:rsidDel="00BE257F" w:rsidRDefault="00924113" w:rsidP="00BE257F">
      <w:pPr>
        <w:pStyle w:val="Heading1"/>
        <w:rPr>
          <w:del w:id="499" w:author="Veldkamp, Renzo" w:date="2018-11-14T16:42:00Z"/>
          <w:lang w:val="en-US"/>
        </w:rPr>
        <w:pPrChange w:id="500" w:author="Veldkamp, Renzo" w:date="2018-11-14T16:42:00Z">
          <w:pPr/>
        </w:pPrChange>
      </w:pPr>
      <w:del w:id="501" w:author="Veldkamp, Renzo" w:date="2018-11-14T16:42:00Z">
        <w:r w:rsidDel="00BE257F">
          <w:rPr>
            <w:lang w:val="en-US"/>
          </w:rPr>
          <w:delText>Start a Power</w:delText>
        </w:r>
        <w:r w:rsidR="00FB6DD5" w:rsidDel="00BE257F">
          <w:rPr>
            <w:lang w:val="en-US"/>
          </w:rPr>
          <w:delText>S</w:delText>
        </w:r>
        <w:r w:rsidDel="00BE257F">
          <w:rPr>
            <w:lang w:val="en-US"/>
          </w:rPr>
          <w:delText>hell session with administrator rights and check if your cluster is working:</w:delText>
        </w:r>
      </w:del>
    </w:p>
    <w:p w:rsidR="00924113" w:rsidDel="00BE257F" w:rsidRDefault="00924113" w:rsidP="00BE257F">
      <w:pPr>
        <w:pStyle w:val="Heading1"/>
        <w:rPr>
          <w:del w:id="502" w:author="Veldkamp, Renzo" w:date="2018-11-14T16:42:00Z"/>
        </w:rPr>
        <w:pPrChange w:id="503" w:author="Veldkamp, Renzo" w:date="2018-11-14T16:42:00Z">
          <w:pPr>
            <w:pStyle w:val="CodeSnippet"/>
          </w:pPr>
        </w:pPrChange>
      </w:pPr>
      <w:del w:id="504" w:author="Veldkamp, Renzo" w:date="2018-11-14T16:42:00Z">
        <w:r w:rsidRPr="009C4066" w:rsidDel="00BE257F">
          <w:delText>kubectl get nodes</w:delText>
        </w:r>
      </w:del>
    </w:p>
    <w:p w:rsidR="00924113" w:rsidDel="00BE257F" w:rsidRDefault="00924113" w:rsidP="00BE257F">
      <w:pPr>
        <w:pStyle w:val="Heading1"/>
        <w:rPr>
          <w:del w:id="505" w:author="Veldkamp, Renzo" w:date="2018-11-14T16:42:00Z"/>
          <w:lang w:val="en-US"/>
        </w:rPr>
        <w:pPrChange w:id="506" w:author="Veldkamp, Renzo" w:date="2018-11-14T16:42:00Z">
          <w:pPr/>
        </w:pPrChange>
      </w:pPr>
      <w:del w:id="507" w:author="Veldkamp, Renzo" w:date="2018-11-14T16:42:00Z">
        <w:r w:rsidDel="00BE257F">
          <w:rPr>
            <w:lang w:val="en-US"/>
          </w:rPr>
          <w:delText xml:space="preserve">If your node is ready, we can run our staticws </w:delText>
        </w:r>
        <w:r w:rsidR="0006342C" w:rsidDel="00BE257F">
          <w:rPr>
            <w:lang w:val="en-US"/>
          </w:rPr>
          <w:delText xml:space="preserve">container </w:delText>
        </w:r>
        <w:r w:rsidDel="00BE257F">
          <w:rPr>
            <w:lang w:val="en-US"/>
          </w:rPr>
          <w:delText>with kubernetes.</w:delText>
        </w:r>
      </w:del>
    </w:p>
    <w:p w:rsidR="00924113" w:rsidDel="00BE257F" w:rsidRDefault="00924113" w:rsidP="00BE257F">
      <w:pPr>
        <w:pStyle w:val="Heading1"/>
        <w:rPr>
          <w:del w:id="508" w:author="Veldkamp, Renzo" w:date="2018-11-14T16:42:00Z"/>
        </w:rPr>
        <w:pPrChange w:id="509" w:author="Veldkamp, Renzo" w:date="2018-11-14T16:42:00Z">
          <w:pPr>
            <w:pStyle w:val="CodeSnippet"/>
          </w:pPr>
        </w:pPrChange>
      </w:pPr>
      <w:del w:id="510" w:author="Veldkamp, Renzo" w:date="2018-11-14T16:42:00Z">
        <w:r w:rsidRPr="00D43FB9" w:rsidDel="00BE257F">
          <w:delText>kubectl run staticwsin</w:delText>
        </w:r>
        <w:r w:rsidDel="00BE257F">
          <w:delText>k8s</w:delText>
        </w:r>
        <w:r w:rsidRPr="00D43FB9" w:rsidDel="00BE257F">
          <w:delText xml:space="preserve"> --image=</w:delText>
        </w:r>
        <w:r w:rsidR="00306D73" w:rsidDel="00BE257F">
          <w:delText>&lt;repo&gt;</w:delText>
        </w:r>
        <w:r w:rsidRPr="00D43FB9" w:rsidDel="00BE257F">
          <w:delText>/staticws --port=4203 --expose=true</w:delText>
        </w:r>
      </w:del>
    </w:p>
    <w:p w:rsidR="00DD148D" w:rsidRPr="00667502" w:rsidDel="00BE257F" w:rsidRDefault="00DD148D" w:rsidP="00BE257F">
      <w:pPr>
        <w:pStyle w:val="Heading1"/>
        <w:rPr>
          <w:del w:id="511" w:author="Veldkamp, Renzo" w:date="2018-11-14T16:42:00Z"/>
          <w:lang w:val="en-US"/>
        </w:rPr>
        <w:pPrChange w:id="512" w:author="Veldkamp, Renzo" w:date="2018-11-14T16:42:00Z">
          <w:pPr/>
        </w:pPrChange>
      </w:pPr>
      <w:del w:id="513" w:author="Veldkamp, Renzo" w:date="2018-11-14T16:42:00Z">
        <w:r w:rsidRPr="00667502" w:rsidDel="00BE257F">
          <w:rPr>
            <w:lang w:val="en-US"/>
          </w:rPr>
          <w:delText>Verify with:</w:delText>
        </w:r>
      </w:del>
    </w:p>
    <w:p w:rsidR="00DD148D" w:rsidDel="00BE257F" w:rsidRDefault="00DD148D" w:rsidP="00BE257F">
      <w:pPr>
        <w:pStyle w:val="Heading1"/>
        <w:rPr>
          <w:del w:id="514" w:author="Veldkamp, Renzo" w:date="2018-11-14T16:42:00Z"/>
        </w:rPr>
        <w:pPrChange w:id="515" w:author="Veldkamp, Renzo" w:date="2018-11-14T16:42:00Z">
          <w:pPr>
            <w:pStyle w:val="CodeSnippet"/>
          </w:pPr>
        </w:pPrChange>
      </w:pPr>
      <w:del w:id="516" w:author="Veldkamp, Renzo" w:date="2018-11-14T16:42:00Z">
        <w:r w:rsidRPr="00DD148D" w:rsidDel="00BE257F">
          <w:delText>kubectl get pods</w:delText>
        </w:r>
      </w:del>
    </w:p>
    <w:p w:rsidR="00DD148D" w:rsidRPr="00667502" w:rsidDel="00BE257F" w:rsidRDefault="00DD148D" w:rsidP="00BE257F">
      <w:pPr>
        <w:pStyle w:val="Heading1"/>
        <w:rPr>
          <w:del w:id="517" w:author="Veldkamp, Renzo" w:date="2018-11-14T16:42:00Z"/>
          <w:lang w:val="en-US"/>
        </w:rPr>
        <w:pPrChange w:id="518" w:author="Veldkamp, Renzo" w:date="2018-11-14T16:42:00Z">
          <w:pPr/>
        </w:pPrChange>
      </w:pPr>
      <w:del w:id="519" w:author="Veldkamp, Renzo" w:date="2018-11-14T16:42:00Z">
        <w:r w:rsidRPr="00667502" w:rsidDel="00BE257F">
          <w:rPr>
            <w:lang w:val="en-US"/>
          </w:rPr>
          <w:delText>You will get something like:</w:delText>
        </w:r>
      </w:del>
    </w:p>
    <w:p w:rsidR="00045D18" w:rsidDel="00BE257F" w:rsidRDefault="00045D18" w:rsidP="00BE257F">
      <w:pPr>
        <w:pStyle w:val="Heading1"/>
        <w:rPr>
          <w:del w:id="520" w:author="Veldkamp, Renzo" w:date="2018-11-14T16:42:00Z"/>
          <w:lang w:val="en-US"/>
        </w:rPr>
        <w:pPrChange w:id="521" w:author="Veldkamp, Renzo" w:date="2018-11-14T16:42:00Z">
          <w:pPr/>
        </w:pPrChange>
      </w:pPr>
      <w:del w:id="522" w:author="Veldkamp, Renzo" w:date="2018-11-14T16:42:00Z">
        <w:r w:rsidDel="00BE257F">
          <w:rPr>
            <w:noProof/>
          </w:rPr>
          <w:drawing>
            <wp:inline distT="0" distB="0" distL="0" distR="0" wp14:anchorId="2067D603" wp14:editId="0C688EC5">
              <wp:extent cx="5760720" cy="48577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485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70133E" w:rsidDel="00BE257F" w:rsidRDefault="0041058A" w:rsidP="00BE257F">
      <w:pPr>
        <w:pStyle w:val="Heading1"/>
        <w:rPr>
          <w:del w:id="523" w:author="Veldkamp, Renzo" w:date="2018-11-14T16:42:00Z"/>
          <w:lang w:val="en-US"/>
        </w:rPr>
        <w:pPrChange w:id="524" w:author="Veldkamp, Renzo" w:date="2018-11-14T16:42:00Z">
          <w:pPr/>
        </w:pPrChange>
      </w:pPr>
      <w:del w:id="525" w:author="Veldkamp, Renzo" w:date="2018-11-14T16:42:00Z">
        <w:r w:rsidDel="00BE257F">
          <w:rPr>
            <w:lang w:val="en-US"/>
          </w:rPr>
          <w:delText>This shows that the container is runnin</w:delText>
        </w:r>
        <w:r w:rsidR="00D47FB6" w:rsidDel="00BE257F">
          <w:rPr>
            <w:lang w:val="en-US"/>
          </w:rPr>
          <w:delText>g.</w:delText>
        </w:r>
      </w:del>
    </w:p>
    <w:p w:rsidR="0070133E" w:rsidDel="00BE257F" w:rsidRDefault="0070133E" w:rsidP="00BE257F">
      <w:pPr>
        <w:pStyle w:val="Heading1"/>
        <w:rPr>
          <w:del w:id="526" w:author="Veldkamp, Renzo" w:date="2018-11-14T16:42:00Z"/>
          <w:lang w:val="en-US"/>
        </w:rPr>
        <w:pPrChange w:id="527" w:author="Veldkamp, Renzo" w:date="2018-11-14T16:42:00Z">
          <w:pPr/>
        </w:pPrChange>
      </w:pPr>
    </w:p>
    <w:p w:rsidR="00A9392B" w:rsidDel="00BE257F" w:rsidRDefault="00A9392B" w:rsidP="00BE257F">
      <w:pPr>
        <w:pStyle w:val="Heading1"/>
        <w:rPr>
          <w:del w:id="528" w:author="Veldkamp, Renzo" w:date="2018-11-14T16:42:00Z"/>
          <w:lang w:val="en-US"/>
        </w:rPr>
        <w:pPrChange w:id="529" w:author="Veldkamp, Renzo" w:date="2018-11-14T16:42:00Z">
          <w:pPr/>
        </w:pPrChange>
      </w:pPr>
      <w:del w:id="530" w:author="Veldkamp, Renzo" w:date="2018-11-14T16:42:00Z">
        <w:r w:rsidDel="00BE257F">
          <w:rPr>
            <w:lang w:val="en-US"/>
          </w:rPr>
          <w:br w:type="page"/>
        </w:r>
      </w:del>
    </w:p>
    <w:p w:rsidR="00664B7E" w:rsidRPr="00D47FB6" w:rsidDel="00BE257F" w:rsidRDefault="00FD00D7" w:rsidP="00BE257F">
      <w:pPr>
        <w:pStyle w:val="Heading1"/>
        <w:rPr>
          <w:del w:id="531" w:author="Veldkamp, Renzo" w:date="2018-11-14T16:42:00Z"/>
          <w:color w:val="A8D08D" w:themeColor="accent6" w:themeTint="99"/>
          <w:sz w:val="26"/>
          <w:szCs w:val="26"/>
          <w:lang w:val="en-US"/>
        </w:rPr>
        <w:pPrChange w:id="532" w:author="Veldkamp, Renzo" w:date="2018-11-14T16:42:00Z">
          <w:pPr>
            <w:pStyle w:val="Heading1"/>
          </w:pPr>
        </w:pPrChange>
      </w:pPr>
      <w:del w:id="533" w:author="Veldkamp, Renzo" w:date="2018-11-14T16:42:00Z">
        <w:r w:rsidDel="00BE257F">
          <w:rPr>
            <w:lang w:val="en-US"/>
          </w:rPr>
          <w:delText>Some Docker commands</w:delText>
        </w:r>
        <w:r w:rsidR="00095B9F" w:rsidDel="00BE257F">
          <w:rPr>
            <w:lang w:val="en-US"/>
          </w:rPr>
          <w:delText xml:space="preserve"> - </w:delText>
        </w:r>
        <w:r w:rsidR="0077754A" w:rsidDel="00BE257F">
          <w:rPr>
            <w:lang w:val="en-US"/>
          </w:rPr>
          <w:delText>revisited</w:delText>
        </w:r>
        <w:r w:rsidR="00931070" w:rsidDel="00BE257F">
          <w:rPr>
            <w:lang w:val="en-US"/>
          </w:rPr>
          <w:delText xml:space="preserve"> </w:delText>
        </w:r>
      </w:del>
    </w:p>
    <w:p w:rsidR="00FD00D7" w:rsidDel="00BE257F" w:rsidRDefault="00FD00D7" w:rsidP="00BE257F">
      <w:pPr>
        <w:pStyle w:val="Heading1"/>
        <w:rPr>
          <w:del w:id="534" w:author="Veldkamp, Renzo" w:date="2018-11-14T16:42:00Z"/>
          <w:lang w:val="en-US"/>
        </w:rPr>
        <w:pPrChange w:id="535" w:author="Veldkamp, Renzo" w:date="2018-11-14T16:42:00Z">
          <w:pPr/>
        </w:pPrChange>
      </w:pPr>
    </w:p>
    <w:p w:rsidR="00FD00D7" w:rsidDel="00BE257F" w:rsidRDefault="00FD00D7" w:rsidP="00BE257F">
      <w:pPr>
        <w:pStyle w:val="Heading1"/>
        <w:rPr>
          <w:del w:id="536" w:author="Veldkamp, Renzo" w:date="2018-11-14T16:42:00Z"/>
          <w:lang w:val="en-US"/>
        </w:rPr>
        <w:pPrChange w:id="537" w:author="Veldkamp, Renzo" w:date="2018-11-14T16:42:00Z">
          <w:pPr/>
        </w:pPrChange>
      </w:pPr>
      <w:del w:id="538" w:author="Veldkamp, Renzo" w:date="2018-11-14T16:42:00Z">
        <w:r w:rsidDel="00BE257F">
          <w:rPr>
            <w:lang w:val="en-US"/>
          </w:rPr>
          <w:delText>You can list the images in Docker environment with:</w:delText>
        </w:r>
      </w:del>
    </w:p>
    <w:p w:rsidR="00FD00D7" w:rsidRPr="00A4446D" w:rsidDel="00BE257F" w:rsidRDefault="00FD00D7" w:rsidP="00BE257F">
      <w:pPr>
        <w:pStyle w:val="Heading1"/>
        <w:rPr>
          <w:del w:id="539" w:author="Veldkamp, Renzo" w:date="2018-11-14T16:42:00Z"/>
        </w:rPr>
        <w:pPrChange w:id="540" w:author="Veldkamp, Renzo" w:date="2018-11-14T16:42:00Z">
          <w:pPr>
            <w:pStyle w:val="CodeSnippet"/>
          </w:pPr>
        </w:pPrChange>
      </w:pPr>
      <w:del w:id="541" w:author="Veldkamp, Renzo" w:date="2018-11-14T16:42:00Z">
        <w:r w:rsidRPr="00A4446D" w:rsidDel="00BE257F">
          <w:delText>Docker image ls</w:delText>
        </w:r>
      </w:del>
    </w:p>
    <w:p w:rsidR="00FD00D7" w:rsidDel="00BE257F" w:rsidRDefault="00FD00D7" w:rsidP="00BE257F">
      <w:pPr>
        <w:pStyle w:val="Heading1"/>
        <w:rPr>
          <w:del w:id="542" w:author="Veldkamp, Renzo" w:date="2018-11-14T16:42:00Z"/>
          <w:lang w:val="en-US"/>
        </w:rPr>
        <w:pPrChange w:id="543" w:author="Veldkamp, Renzo" w:date="2018-11-14T16:42:00Z">
          <w:pPr/>
        </w:pPrChange>
      </w:pPr>
      <w:del w:id="544" w:author="Veldkamp, Renzo" w:date="2018-11-14T16:42:00Z">
        <w:r w:rsidRPr="00FD00D7" w:rsidDel="00BE257F">
          <w:rPr>
            <w:lang w:val="en-US"/>
          </w:rPr>
          <w:delText xml:space="preserve">In short you can </w:delText>
        </w:r>
        <w:r w:rsidDel="00BE257F">
          <w:rPr>
            <w:lang w:val="en-US"/>
          </w:rPr>
          <w:delText xml:space="preserve">use docker images. </w:delText>
        </w:r>
      </w:del>
    </w:p>
    <w:p w:rsidR="00FD00D7" w:rsidDel="00BE257F" w:rsidRDefault="00FD00D7" w:rsidP="00BE257F">
      <w:pPr>
        <w:pStyle w:val="Heading1"/>
        <w:rPr>
          <w:del w:id="545" w:author="Veldkamp, Renzo" w:date="2018-11-14T16:42:00Z"/>
          <w:lang w:val="en-US"/>
        </w:rPr>
        <w:pPrChange w:id="546" w:author="Veldkamp, Renzo" w:date="2018-11-14T16:42:00Z">
          <w:pPr/>
        </w:pPrChange>
      </w:pPr>
      <w:del w:id="547" w:author="Veldkamp, Renzo" w:date="2018-11-14T16:42:00Z">
        <w:r w:rsidDel="00BE257F">
          <w:rPr>
            <w:lang w:val="en-US"/>
          </w:rPr>
          <w:delText>You can show the running containers with:</w:delText>
        </w:r>
      </w:del>
    </w:p>
    <w:p w:rsidR="00FD00D7" w:rsidRPr="00FD00D7" w:rsidDel="00BE257F" w:rsidRDefault="00FD00D7" w:rsidP="00BE257F">
      <w:pPr>
        <w:pStyle w:val="Heading1"/>
        <w:rPr>
          <w:del w:id="548" w:author="Veldkamp, Renzo" w:date="2018-11-14T16:42:00Z"/>
        </w:rPr>
        <w:pPrChange w:id="549" w:author="Veldkamp, Renzo" w:date="2018-11-14T16:42:00Z">
          <w:pPr>
            <w:pStyle w:val="CodeSnippet"/>
          </w:pPr>
        </w:pPrChange>
      </w:pPr>
      <w:del w:id="550" w:author="Veldkamp, Renzo" w:date="2018-11-14T16:42:00Z">
        <w:r w:rsidRPr="00FD00D7" w:rsidDel="00BE257F">
          <w:delText>docker container ls</w:delText>
        </w:r>
      </w:del>
    </w:p>
    <w:p w:rsidR="000C0841" w:rsidDel="00BE257F" w:rsidRDefault="00FD00D7" w:rsidP="00BE257F">
      <w:pPr>
        <w:pStyle w:val="Heading1"/>
        <w:rPr>
          <w:del w:id="551" w:author="Veldkamp, Renzo" w:date="2018-11-14T16:42:00Z"/>
          <w:lang w:val="en-US"/>
        </w:rPr>
        <w:pPrChange w:id="552" w:author="Veldkamp, Renzo" w:date="2018-11-14T16:42:00Z">
          <w:pPr/>
        </w:pPrChange>
      </w:pPr>
      <w:del w:id="553" w:author="Veldkamp, Renzo" w:date="2018-11-14T16:42:00Z">
        <w:r w:rsidDel="00BE257F">
          <w:rPr>
            <w:lang w:val="en-US"/>
          </w:rPr>
          <w:delText>A</w:delText>
        </w:r>
        <w:r w:rsidR="00F67BA2" w:rsidDel="00BE257F">
          <w:rPr>
            <w:lang w:val="en-US"/>
          </w:rPr>
          <w:delText xml:space="preserve"> </w:delText>
        </w:r>
        <w:r w:rsidDel="00BE257F">
          <w:rPr>
            <w:lang w:val="en-US"/>
          </w:rPr>
          <w:delText>shorthand is docker ps.</w:delText>
        </w:r>
      </w:del>
    </w:p>
    <w:p w:rsidR="00FD00D7" w:rsidDel="00BE257F" w:rsidRDefault="00FD00D7" w:rsidP="00BE257F">
      <w:pPr>
        <w:pStyle w:val="Heading1"/>
        <w:rPr>
          <w:del w:id="554" w:author="Veldkamp, Renzo" w:date="2018-11-14T16:42:00Z"/>
          <w:lang w:val="en-US"/>
        </w:rPr>
        <w:pPrChange w:id="555" w:author="Veldkamp, Renzo" w:date="2018-11-14T16:42:00Z">
          <w:pPr/>
        </w:pPrChange>
      </w:pPr>
      <w:del w:id="556" w:author="Veldkamp, Renzo" w:date="2018-11-14T16:42:00Z">
        <w:r w:rsidDel="00BE257F">
          <w:rPr>
            <w:lang w:val="en-US"/>
          </w:rPr>
          <w:delText>If you</w:delText>
        </w:r>
        <w:r w:rsidR="006207C8" w:rsidDel="00BE257F">
          <w:rPr>
            <w:lang w:val="en-US"/>
          </w:rPr>
          <w:delText xml:space="preserve"> </w:delText>
        </w:r>
        <w:r w:rsidDel="00BE257F">
          <w:rPr>
            <w:lang w:val="en-US"/>
          </w:rPr>
          <w:delText>also want to list the stopped containers, use:</w:delText>
        </w:r>
      </w:del>
    </w:p>
    <w:p w:rsidR="00FD00D7" w:rsidRPr="00FD00D7" w:rsidDel="00BE257F" w:rsidRDefault="00FD00D7" w:rsidP="00BE257F">
      <w:pPr>
        <w:pStyle w:val="Heading1"/>
        <w:rPr>
          <w:del w:id="557" w:author="Veldkamp, Renzo" w:date="2018-11-14T16:42:00Z"/>
        </w:rPr>
        <w:pPrChange w:id="558" w:author="Veldkamp, Renzo" w:date="2018-11-14T16:42:00Z">
          <w:pPr>
            <w:pStyle w:val="CodeSnippet"/>
          </w:pPr>
        </w:pPrChange>
      </w:pPr>
      <w:del w:id="559" w:author="Veldkamp, Renzo" w:date="2018-11-14T16:42:00Z">
        <w:r w:rsidRPr="00FD00D7" w:rsidDel="00BE257F">
          <w:delText>docker container ls</w:delText>
        </w:r>
        <w:r w:rsidDel="00BE257F">
          <w:delText xml:space="preserve"> -a </w:delText>
        </w:r>
      </w:del>
    </w:p>
    <w:p w:rsidR="00E07663" w:rsidDel="00BE257F" w:rsidRDefault="00FD00D7" w:rsidP="00BE257F">
      <w:pPr>
        <w:pStyle w:val="Heading1"/>
        <w:rPr>
          <w:del w:id="560" w:author="Veldkamp, Renzo" w:date="2018-11-14T16:42:00Z"/>
          <w:lang w:val="en-US"/>
        </w:rPr>
        <w:pPrChange w:id="561" w:author="Veldkamp, Renzo" w:date="2018-11-14T16:42:00Z">
          <w:pPr/>
        </w:pPrChange>
      </w:pPr>
      <w:del w:id="562" w:author="Veldkamp, Renzo" w:date="2018-11-14T16:42:00Z">
        <w:r w:rsidDel="00BE257F">
          <w:rPr>
            <w:lang w:val="en-US"/>
          </w:rPr>
          <w:delText xml:space="preserve">Please note that a container has an id and </w:delText>
        </w:r>
        <w:r w:rsidR="006207C8" w:rsidDel="00BE257F">
          <w:rPr>
            <w:lang w:val="en-US"/>
          </w:rPr>
          <w:delText xml:space="preserve">a </w:delText>
        </w:r>
        <w:r w:rsidDel="00BE257F">
          <w:rPr>
            <w:lang w:val="en-US"/>
          </w:rPr>
          <w:delText xml:space="preserve">name. If you don’t give the container a name than Docker will give it a </w:delText>
        </w:r>
        <w:r w:rsidR="00623AA6" w:rsidDel="00BE257F">
          <w:rPr>
            <w:lang w:val="en-US"/>
          </w:rPr>
          <w:delText>(</w:delText>
        </w:r>
        <w:r w:rsidDel="00BE257F">
          <w:rPr>
            <w:lang w:val="en-US"/>
          </w:rPr>
          <w:delText>funny</w:delText>
        </w:r>
        <w:r w:rsidR="00623AA6" w:rsidDel="00BE257F">
          <w:rPr>
            <w:lang w:val="en-US"/>
          </w:rPr>
          <w:delText>)</w:delText>
        </w:r>
        <w:r w:rsidDel="00BE257F">
          <w:rPr>
            <w:lang w:val="en-US"/>
          </w:rPr>
          <w:delText xml:space="preserve"> name. </w:delText>
        </w:r>
        <w:r w:rsidR="00000DEB" w:rsidDel="00BE257F">
          <w:rPr>
            <w:lang w:val="en-US"/>
          </w:rPr>
          <w:delText xml:space="preserve">Use the name or the id to do operations for </w:delText>
        </w:r>
        <w:r w:rsidR="00C9445C" w:rsidDel="00BE257F">
          <w:rPr>
            <w:lang w:val="en-US"/>
          </w:rPr>
          <w:delText xml:space="preserve">a </w:delText>
        </w:r>
        <w:r w:rsidR="00000DEB" w:rsidDel="00BE257F">
          <w:rPr>
            <w:lang w:val="en-US"/>
          </w:rPr>
          <w:delText>container.</w:delText>
        </w:r>
      </w:del>
    </w:p>
    <w:p w:rsidR="00867F28" w:rsidDel="00BE257F" w:rsidRDefault="00867F28" w:rsidP="00BE257F">
      <w:pPr>
        <w:pStyle w:val="Heading1"/>
        <w:rPr>
          <w:del w:id="563" w:author="Veldkamp, Renzo" w:date="2018-11-14T16:42:00Z"/>
          <w:lang w:val="en-US"/>
        </w:rPr>
        <w:pPrChange w:id="564" w:author="Veldkamp, Renzo" w:date="2018-11-14T16:42:00Z">
          <w:pPr>
            <w:pStyle w:val="Heading2"/>
          </w:pPr>
        </w:pPrChange>
      </w:pPr>
    </w:p>
    <w:p w:rsidR="00931070" w:rsidDel="00BE257F" w:rsidRDefault="00931070" w:rsidP="00BE257F">
      <w:pPr>
        <w:pStyle w:val="Heading1"/>
        <w:rPr>
          <w:del w:id="565" w:author="Veldkamp, Renzo" w:date="2018-11-14T16:42:00Z"/>
          <w:lang w:val="en-US"/>
        </w:rPr>
        <w:pPrChange w:id="566" w:author="Veldkamp, Renzo" w:date="2018-11-14T16:42:00Z">
          <w:pPr>
            <w:pStyle w:val="Heading2"/>
          </w:pPr>
        </w:pPrChange>
      </w:pPr>
      <w:del w:id="567" w:author="Veldkamp, Renzo" w:date="2018-11-14T16:42:00Z">
        <w:r w:rsidDel="00BE257F">
          <w:rPr>
            <w:lang w:val="en-US"/>
          </w:rPr>
          <w:delText>Stop and start containers</w:delText>
        </w:r>
      </w:del>
    </w:p>
    <w:p w:rsidR="00000DEB" w:rsidDel="00BE257F" w:rsidRDefault="00000DEB" w:rsidP="00BE257F">
      <w:pPr>
        <w:pStyle w:val="Heading1"/>
        <w:rPr>
          <w:del w:id="568" w:author="Veldkamp, Renzo" w:date="2018-11-14T16:42:00Z"/>
          <w:lang w:val="en-US"/>
        </w:rPr>
        <w:pPrChange w:id="569" w:author="Veldkamp, Renzo" w:date="2018-11-14T16:42:00Z">
          <w:pPr/>
        </w:pPrChange>
      </w:pPr>
      <w:del w:id="570" w:author="Veldkamp, Renzo" w:date="2018-11-14T16:42:00Z">
        <w:r w:rsidDel="00BE257F">
          <w:rPr>
            <w:lang w:val="en-US"/>
          </w:rPr>
          <w:delText>Let’s stop the container:</w:delText>
        </w:r>
      </w:del>
    </w:p>
    <w:p w:rsidR="00000DEB" w:rsidDel="00BE257F" w:rsidRDefault="00000DEB" w:rsidP="00BE257F">
      <w:pPr>
        <w:pStyle w:val="Heading1"/>
        <w:rPr>
          <w:del w:id="571" w:author="Veldkamp, Renzo" w:date="2018-11-14T16:42:00Z"/>
        </w:rPr>
        <w:pPrChange w:id="572" w:author="Veldkamp, Renzo" w:date="2018-11-14T16:42:00Z">
          <w:pPr>
            <w:pStyle w:val="CodeSnippet"/>
          </w:pPr>
        </w:pPrChange>
      </w:pPr>
      <w:del w:id="573" w:author="Veldkamp, Renzo" w:date="2018-11-14T16:42:00Z">
        <w:r w:rsidRPr="00000DEB" w:rsidDel="00BE257F">
          <w:delText>docker co</w:delText>
        </w:r>
        <w:r w:rsidR="00867F28" w:rsidDel="00BE257F">
          <w:delText>ntainer stop &lt;container&gt;</w:delText>
        </w:r>
      </w:del>
    </w:p>
    <w:p w:rsidR="00000DEB" w:rsidDel="00BE257F" w:rsidRDefault="00000DEB" w:rsidP="00BE257F">
      <w:pPr>
        <w:pStyle w:val="Heading1"/>
        <w:rPr>
          <w:del w:id="574" w:author="Veldkamp, Renzo" w:date="2018-11-14T16:42:00Z"/>
          <w:lang w:val="en-US"/>
        </w:rPr>
        <w:pPrChange w:id="575" w:author="Veldkamp, Renzo" w:date="2018-11-14T16:42:00Z">
          <w:pPr/>
        </w:pPrChange>
      </w:pPr>
      <w:del w:id="576" w:author="Veldkamp, Renzo" w:date="2018-11-14T16:42:00Z">
        <w:r w:rsidDel="00BE257F">
          <w:rPr>
            <w:lang w:val="en-US"/>
          </w:rPr>
          <w:delText xml:space="preserve">See that </w:delText>
        </w:r>
        <w:r w:rsidR="00EE68C0" w:rsidDel="00BE257F">
          <w:rPr>
            <w:lang w:val="en-US"/>
          </w:rPr>
          <w:delText>with</w:delText>
        </w:r>
        <w:r w:rsidDel="00BE257F">
          <w:rPr>
            <w:lang w:val="en-US"/>
          </w:rPr>
          <w:delText xml:space="preserve"> docker container ls that </w:delText>
        </w:r>
        <w:r w:rsidR="00EE68C0" w:rsidDel="00BE257F">
          <w:rPr>
            <w:lang w:val="en-US"/>
          </w:rPr>
          <w:delText xml:space="preserve">the </w:delText>
        </w:r>
        <w:r w:rsidDel="00BE257F">
          <w:rPr>
            <w:lang w:val="en-US"/>
          </w:rPr>
          <w:delText>container is not running</w:delText>
        </w:r>
        <w:r w:rsidR="00EE68C0" w:rsidDel="00BE257F">
          <w:rPr>
            <w:lang w:val="en-US"/>
          </w:rPr>
          <w:delText>. W</w:delText>
        </w:r>
        <w:r w:rsidDel="00BE257F">
          <w:rPr>
            <w:lang w:val="en-US"/>
          </w:rPr>
          <w:delText xml:space="preserve">ith docker container ls -a you will see </w:delText>
        </w:r>
        <w:r w:rsidR="00EE68C0" w:rsidDel="00BE257F">
          <w:rPr>
            <w:lang w:val="en-US"/>
          </w:rPr>
          <w:delText xml:space="preserve">stopped </w:delText>
        </w:r>
        <w:r w:rsidDel="00BE257F">
          <w:rPr>
            <w:lang w:val="en-US"/>
          </w:rPr>
          <w:delText>container</w:delText>
        </w:r>
        <w:r w:rsidR="00492D52" w:rsidDel="00BE257F">
          <w:rPr>
            <w:lang w:val="en-US"/>
          </w:rPr>
          <w:delText>s</w:delText>
        </w:r>
        <w:r w:rsidDel="00BE257F">
          <w:rPr>
            <w:lang w:val="en-US"/>
          </w:rPr>
          <w:delText>.</w:delText>
        </w:r>
        <w:r w:rsidR="00DE0E86" w:rsidDel="00BE257F">
          <w:rPr>
            <w:lang w:val="en-US"/>
          </w:rPr>
          <w:delText xml:space="preserve"> Check if the application is still running</w:delText>
        </w:r>
        <w:r w:rsidR="00492D52" w:rsidDel="00BE257F">
          <w:rPr>
            <w:lang w:val="en-US"/>
          </w:rPr>
          <w:delText>.</w:delText>
        </w:r>
      </w:del>
    </w:p>
    <w:p w:rsidR="00000DEB" w:rsidDel="00BE257F" w:rsidRDefault="00000DEB" w:rsidP="00BE257F">
      <w:pPr>
        <w:pStyle w:val="Heading1"/>
        <w:rPr>
          <w:del w:id="577" w:author="Veldkamp, Renzo" w:date="2018-11-14T16:42:00Z"/>
          <w:lang w:val="en-US"/>
        </w:rPr>
        <w:pPrChange w:id="578" w:author="Veldkamp, Renzo" w:date="2018-11-14T16:42:00Z">
          <w:pPr/>
        </w:pPrChange>
      </w:pPr>
      <w:del w:id="579" w:author="Veldkamp, Renzo" w:date="2018-11-14T16:42:00Z">
        <w:r w:rsidDel="00BE257F">
          <w:rPr>
            <w:lang w:val="en-US"/>
          </w:rPr>
          <w:delText>You can start the container with:</w:delText>
        </w:r>
      </w:del>
    </w:p>
    <w:p w:rsidR="00000DEB" w:rsidDel="00BE257F" w:rsidRDefault="00000DEB" w:rsidP="00BE257F">
      <w:pPr>
        <w:pStyle w:val="Heading1"/>
        <w:rPr>
          <w:del w:id="580" w:author="Veldkamp, Renzo" w:date="2018-11-14T16:42:00Z"/>
        </w:rPr>
        <w:pPrChange w:id="581" w:author="Veldkamp, Renzo" w:date="2018-11-14T16:42:00Z">
          <w:pPr>
            <w:pStyle w:val="CodeSnippet"/>
          </w:pPr>
        </w:pPrChange>
      </w:pPr>
      <w:del w:id="582" w:author="Veldkamp, Renzo" w:date="2018-11-14T16:42:00Z">
        <w:r w:rsidRPr="00000DEB" w:rsidDel="00BE257F">
          <w:delText>docker container s</w:delText>
        </w:r>
        <w:r w:rsidDel="00BE257F">
          <w:delText>tart</w:delText>
        </w:r>
        <w:r w:rsidR="00867F28" w:rsidDel="00BE257F">
          <w:delText xml:space="preserve"> &lt;container&gt;</w:delText>
        </w:r>
      </w:del>
    </w:p>
    <w:p w:rsidR="00000DEB" w:rsidDel="00BE257F" w:rsidRDefault="00000DEB" w:rsidP="00BE257F">
      <w:pPr>
        <w:pStyle w:val="Heading1"/>
        <w:rPr>
          <w:del w:id="583" w:author="Veldkamp, Renzo" w:date="2018-11-14T16:42:00Z"/>
          <w:lang w:val="en-US"/>
        </w:rPr>
        <w:pPrChange w:id="584" w:author="Veldkamp, Renzo" w:date="2018-11-14T16:42:00Z">
          <w:pPr/>
        </w:pPrChange>
      </w:pPr>
      <w:del w:id="585" w:author="Veldkamp, Renzo" w:date="2018-11-14T16:42:00Z">
        <w:r w:rsidDel="00BE257F">
          <w:rPr>
            <w:lang w:val="en-US"/>
          </w:rPr>
          <w:delText>The container will start from the point whe</w:delText>
        </w:r>
        <w:r w:rsidR="00492D52" w:rsidDel="00BE257F">
          <w:rPr>
            <w:lang w:val="en-US"/>
          </w:rPr>
          <w:delText>re</w:delText>
        </w:r>
        <w:r w:rsidDel="00BE257F">
          <w:rPr>
            <w:lang w:val="en-US"/>
          </w:rPr>
          <w:delText xml:space="preserve"> it was stopped. All changes</w:delText>
        </w:r>
        <w:r w:rsidR="00931070" w:rsidDel="00BE257F">
          <w:rPr>
            <w:lang w:val="en-US"/>
          </w:rPr>
          <w:delText xml:space="preserve"> made</w:delText>
        </w:r>
        <w:r w:rsidDel="00BE257F">
          <w:rPr>
            <w:lang w:val="en-US"/>
          </w:rPr>
          <w:delText xml:space="preserve"> in </w:delText>
        </w:r>
        <w:r w:rsidR="00887E68" w:rsidDel="00BE257F">
          <w:rPr>
            <w:lang w:val="en-US"/>
          </w:rPr>
          <w:delText xml:space="preserve">the </w:delText>
        </w:r>
        <w:r w:rsidDel="00BE257F">
          <w:rPr>
            <w:lang w:val="en-US"/>
          </w:rPr>
          <w:delText>container are still present in the container.</w:delText>
        </w:r>
      </w:del>
    </w:p>
    <w:p w:rsidR="005D5C81" w:rsidDel="00BE257F" w:rsidRDefault="005D5C81" w:rsidP="00BE257F">
      <w:pPr>
        <w:pStyle w:val="Heading1"/>
        <w:rPr>
          <w:del w:id="586" w:author="Veldkamp, Renzo" w:date="2018-11-14T16:42:00Z"/>
          <w:lang w:val="en-US"/>
        </w:rPr>
        <w:pPrChange w:id="587" w:author="Veldkamp, Renzo" w:date="2018-11-14T16:42:00Z">
          <w:pPr/>
        </w:pPrChange>
      </w:pPr>
    </w:p>
    <w:p w:rsidR="00867F28" w:rsidDel="00BE257F" w:rsidRDefault="00867F28" w:rsidP="00BE257F">
      <w:pPr>
        <w:pStyle w:val="Heading1"/>
        <w:rPr>
          <w:del w:id="588" w:author="Veldkamp, Renzo" w:date="2018-11-14T16:42:00Z"/>
          <w:color w:val="A8D08D" w:themeColor="accent6" w:themeTint="99"/>
          <w:sz w:val="26"/>
          <w:szCs w:val="26"/>
          <w:lang w:val="en-US"/>
        </w:rPr>
        <w:pPrChange w:id="589" w:author="Veldkamp, Renzo" w:date="2018-11-14T16:42:00Z">
          <w:pPr/>
        </w:pPrChange>
      </w:pPr>
      <w:del w:id="590" w:author="Veldkamp, Renzo" w:date="2018-11-14T16:42:00Z">
        <w:r w:rsidDel="00BE257F">
          <w:rPr>
            <w:lang w:val="en-US"/>
          </w:rPr>
          <w:br w:type="page"/>
        </w:r>
      </w:del>
    </w:p>
    <w:p w:rsidR="005D5C81" w:rsidDel="00BE257F" w:rsidRDefault="005D5C81" w:rsidP="00BE257F">
      <w:pPr>
        <w:pStyle w:val="Heading1"/>
        <w:rPr>
          <w:del w:id="591" w:author="Veldkamp, Renzo" w:date="2018-11-14T16:42:00Z"/>
          <w:lang w:val="en-US"/>
        </w:rPr>
        <w:pPrChange w:id="592" w:author="Veldkamp, Renzo" w:date="2018-11-14T16:42:00Z">
          <w:pPr>
            <w:pStyle w:val="Heading2"/>
          </w:pPr>
        </w:pPrChange>
      </w:pPr>
      <w:del w:id="593" w:author="Veldkamp, Renzo" w:date="2018-11-14T16:42:00Z">
        <w:r w:rsidDel="00BE257F">
          <w:rPr>
            <w:lang w:val="en-US"/>
          </w:rPr>
          <w:delText>Container log, go in</w:delText>
        </w:r>
        <w:r w:rsidR="0022651E" w:rsidDel="00BE257F">
          <w:rPr>
            <w:lang w:val="en-US"/>
          </w:rPr>
          <w:delText xml:space="preserve"> </w:delText>
        </w:r>
        <w:r w:rsidR="00887E68" w:rsidDel="00BE257F">
          <w:rPr>
            <w:lang w:val="en-US"/>
          </w:rPr>
          <w:delText xml:space="preserve">the </w:delText>
        </w:r>
        <w:r w:rsidR="0022651E" w:rsidDel="00BE257F">
          <w:rPr>
            <w:lang w:val="en-US"/>
          </w:rPr>
          <w:delText>container</w:delText>
        </w:r>
        <w:r w:rsidDel="00BE257F">
          <w:rPr>
            <w:lang w:val="en-US"/>
          </w:rPr>
          <w:delText xml:space="preserve"> and </w:delText>
        </w:r>
        <w:r w:rsidR="00887E68" w:rsidDel="00BE257F">
          <w:rPr>
            <w:lang w:val="en-US"/>
          </w:rPr>
          <w:delText xml:space="preserve">see </w:delText>
        </w:r>
        <w:r w:rsidDel="00BE257F">
          <w:rPr>
            <w:lang w:val="en-US"/>
          </w:rPr>
          <w:delText>information</w:delText>
        </w:r>
      </w:del>
    </w:p>
    <w:p w:rsidR="001F17E6" w:rsidDel="00BE257F" w:rsidRDefault="001F17E6" w:rsidP="00BE257F">
      <w:pPr>
        <w:pStyle w:val="Heading1"/>
        <w:rPr>
          <w:del w:id="594" w:author="Veldkamp, Renzo" w:date="2018-11-14T16:42:00Z"/>
          <w:lang w:val="en-US"/>
        </w:rPr>
        <w:pPrChange w:id="595" w:author="Veldkamp, Renzo" w:date="2018-11-14T16:42:00Z">
          <w:pPr/>
        </w:pPrChange>
      </w:pPr>
      <w:del w:id="596" w:author="Veldkamp, Renzo" w:date="2018-11-14T16:42:00Z">
        <w:r w:rsidDel="00BE257F">
          <w:rPr>
            <w:lang w:val="en-US"/>
          </w:rPr>
          <w:delText>If the container doesn’t do what you want</w:delText>
        </w:r>
        <w:r w:rsidR="00887E68" w:rsidDel="00BE257F">
          <w:rPr>
            <w:lang w:val="en-US"/>
          </w:rPr>
          <w:delText>,</w:delText>
        </w:r>
        <w:r w:rsidDel="00BE257F">
          <w:rPr>
            <w:lang w:val="en-US"/>
          </w:rPr>
          <w:delText xml:space="preserve"> </w:delText>
        </w:r>
        <w:r w:rsidR="00887E68" w:rsidDel="00BE257F">
          <w:rPr>
            <w:lang w:val="en-US"/>
          </w:rPr>
          <w:delText>y</w:delText>
        </w:r>
        <w:r w:rsidDel="00BE257F">
          <w:rPr>
            <w:lang w:val="en-US"/>
          </w:rPr>
          <w:delText>ou like to see the logs:</w:delText>
        </w:r>
      </w:del>
    </w:p>
    <w:p w:rsidR="001F17E6" w:rsidRPr="001F17E6" w:rsidDel="00BE257F" w:rsidRDefault="00867F28" w:rsidP="00BE257F">
      <w:pPr>
        <w:pStyle w:val="Heading1"/>
        <w:rPr>
          <w:del w:id="597" w:author="Veldkamp, Renzo" w:date="2018-11-14T16:42:00Z"/>
        </w:rPr>
        <w:pPrChange w:id="598" w:author="Veldkamp, Renzo" w:date="2018-11-14T16:42:00Z">
          <w:pPr>
            <w:pStyle w:val="CodeSnippet"/>
          </w:pPr>
        </w:pPrChange>
      </w:pPr>
      <w:del w:id="599" w:author="Veldkamp, Renzo" w:date="2018-11-14T16:42:00Z">
        <w:r w:rsidDel="00BE257F">
          <w:delText>docker container logs &lt;name&gt;</w:delText>
        </w:r>
      </w:del>
    </w:p>
    <w:p w:rsidR="00931070" w:rsidDel="00BE257F" w:rsidRDefault="00931070" w:rsidP="00BE257F">
      <w:pPr>
        <w:pStyle w:val="Heading1"/>
        <w:rPr>
          <w:del w:id="600" w:author="Veldkamp, Renzo" w:date="2018-11-14T16:42:00Z"/>
          <w:lang w:val="en-US"/>
        </w:rPr>
        <w:pPrChange w:id="601" w:author="Veldkamp, Renzo" w:date="2018-11-14T16:42:00Z">
          <w:pPr/>
        </w:pPrChange>
      </w:pPr>
      <w:del w:id="602" w:author="Veldkamp, Renzo" w:date="2018-11-14T16:42:00Z">
        <w:r w:rsidDel="00BE257F">
          <w:rPr>
            <w:lang w:val="en-US"/>
          </w:rPr>
          <w:delText xml:space="preserve">Sometimes you want to go in the container. In a normal container </w:delText>
        </w:r>
        <w:r w:rsidR="00124084" w:rsidDel="00BE257F">
          <w:rPr>
            <w:lang w:val="en-US"/>
          </w:rPr>
          <w:delText>work</w:delText>
        </w:r>
        <w:r w:rsidDel="00BE257F">
          <w:rPr>
            <w:lang w:val="en-US"/>
          </w:rPr>
          <w:delText>process this</w:delText>
        </w:r>
        <w:r w:rsidR="00EF4038" w:rsidDel="00BE257F">
          <w:rPr>
            <w:lang w:val="en-US"/>
          </w:rPr>
          <w:delText xml:space="preserve"> is a</w:delText>
        </w:r>
        <w:r w:rsidDel="00BE257F">
          <w:rPr>
            <w:lang w:val="en-US"/>
          </w:rPr>
          <w:delText xml:space="preserve"> no-go. The container workflow is: de</w:delText>
        </w:r>
        <w:r w:rsidR="00EF4038" w:rsidDel="00BE257F">
          <w:rPr>
            <w:lang w:val="en-US"/>
          </w:rPr>
          <w:delText>lete</w:delText>
        </w:r>
        <w:r w:rsidDel="00BE257F">
          <w:rPr>
            <w:lang w:val="en-US"/>
          </w:rPr>
          <w:delText xml:space="preserve"> the container and ask for a new container. But he</w:delText>
        </w:r>
        <w:r w:rsidR="00887E68" w:rsidDel="00BE257F">
          <w:rPr>
            <w:lang w:val="en-US"/>
          </w:rPr>
          <w:delText>y</w:delText>
        </w:r>
        <w:r w:rsidDel="00BE257F">
          <w:rPr>
            <w:lang w:val="en-US"/>
          </w:rPr>
          <w:delText>, in some cases you want to go in the container</w:delText>
        </w:r>
        <w:r w:rsidR="00124084" w:rsidDel="00BE257F">
          <w:rPr>
            <w:lang w:val="en-US"/>
          </w:rPr>
          <w:delText xml:space="preserve"> a</w:delText>
        </w:r>
        <w:r w:rsidDel="00BE257F">
          <w:rPr>
            <w:lang w:val="en-US"/>
          </w:rPr>
          <w:delText xml:space="preserve">nd this </w:delText>
        </w:r>
        <w:r w:rsidR="00887E68" w:rsidDel="00BE257F">
          <w:rPr>
            <w:lang w:val="en-US"/>
          </w:rPr>
          <w:delText xml:space="preserve">is </w:delText>
        </w:r>
        <w:r w:rsidDel="00BE257F">
          <w:rPr>
            <w:lang w:val="en-US"/>
          </w:rPr>
          <w:delText>how:</w:delText>
        </w:r>
      </w:del>
    </w:p>
    <w:p w:rsidR="00931070" w:rsidDel="00BE257F" w:rsidRDefault="005D5C81" w:rsidP="00BE257F">
      <w:pPr>
        <w:pStyle w:val="Heading1"/>
        <w:rPr>
          <w:del w:id="603" w:author="Veldkamp, Renzo" w:date="2018-11-14T16:42:00Z"/>
        </w:rPr>
        <w:pPrChange w:id="604" w:author="Veldkamp, Renzo" w:date="2018-11-14T16:42:00Z">
          <w:pPr>
            <w:pStyle w:val="CodeSnippet"/>
          </w:pPr>
        </w:pPrChange>
      </w:pPr>
      <w:del w:id="605" w:author="Veldkamp, Renzo" w:date="2018-11-14T16:42:00Z">
        <w:r w:rsidRPr="005D5C81" w:rsidDel="00BE257F">
          <w:delText xml:space="preserve">docker container </w:delText>
        </w:r>
        <w:r w:rsidR="00867F28" w:rsidDel="00BE257F">
          <w:delText>exec -it &lt;name&gt;</w:delText>
        </w:r>
        <w:r w:rsidRPr="005D5C81" w:rsidDel="00BE257F">
          <w:delText xml:space="preserve"> sh</w:delText>
        </w:r>
      </w:del>
    </w:p>
    <w:p w:rsidR="001F17E6" w:rsidDel="00BE257F" w:rsidRDefault="005D5C81" w:rsidP="00BE257F">
      <w:pPr>
        <w:pStyle w:val="Heading1"/>
        <w:rPr>
          <w:del w:id="606" w:author="Veldkamp, Renzo" w:date="2018-11-14T16:42:00Z"/>
          <w:lang w:val="en-US"/>
        </w:rPr>
        <w:pPrChange w:id="607" w:author="Veldkamp, Renzo" w:date="2018-11-14T16:42:00Z">
          <w:pPr/>
        </w:pPrChange>
      </w:pPr>
      <w:del w:id="608" w:author="Veldkamp, Renzo" w:date="2018-11-14T16:42:00Z">
        <w:r w:rsidDel="00BE257F">
          <w:rPr>
            <w:lang w:val="en-US"/>
          </w:rPr>
          <w:delText xml:space="preserve">The option -it says interactive. And you must specify the shell. As you see you need some knowledge of what is in the container. You will get a command prompt. And now you are in the container – isolated from the </w:delText>
        </w:r>
        <w:r w:rsidR="00887E68" w:rsidDel="00BE257F">
          <w:rPr>
            <w:lang w:val="en-US"/>
          </w:rPr>
          <w:delText>“</w:delText>
        </w:r>
        <w:r w:rsidDel="00BE257F">
          <w:rPr>
            <w:lang w:val="en-US"/>
          </w:rPr>
          <w:delText xml:space="preserve">outside world”. You have to exit from </w:delText>
        </w:r>
        <w:r w:rsidR="00887E68" w:rsidDel="00BE257F">
          <w:rPr>
            <w:lang w:val="en-US"/>
          </w:rPr>
          <w:delText xml:space="preserve">the </w:delText>
        </w:r>
        <w:r w:rsidDel="00BE257F">
          <w:rPr>
            <w:lang w:val="en-US"/>
          </w:rPr>
          <w:delText xml:space="preserve">container with a command. Most times ctrl-C or </w:delText>
        </w:r>
        <w:r w:rsidR="00B15647" w:rsidDel="00BE257F">
          <w:rPr>
            <w:lang w:val="en-US"/>
          </w:rPr>
          <w:delText>“</w:delText>
        </w:r>
        <w:r w:rsidDel="00BE257F">
          <w:rPr>
            <w:lang w:val="en-US"/>
          </w:rPr>
          <w:delText>exit</w:delText>
        </w:r>
        <w:r w:rsidR="00B15647" w:rsidDel="00BE257F">
          <w:rPr>
            <w:lang w:val="en-US"/>
          </w:rPr>
          <w:delText>”</w:delText>
        </w:r>
        <w:r w:rsidDel="00BE257F">
          <w:rPr>
            <w:lang w:val="en-US"/>
          </w:rPr>
          <w:delText xml:space="preserve"> will work.</w:delText>
        </w:r>
      </w:del>
    </w:p>
    <w:p w:rsidR="005D5C81" w:rsidDel="00BE257F" w:rsidRDefault="005D5C81" w:rsidP="00BE257F">
      <w:pPr>
        <w:pStyle w:val="Heading1"/>
        <w:rPr>
          <w:del w:id="609" w:author="Veldkamp, Renzo" w:date="2018-11-14T16:42:00Z"/>
          <w:lang w:val="en-US"/>
        </w:rPr>
        <w:pPrChange w:id="610" w:author="Veldkamp, Renzo" w:date="2018-11-14T16:42:00Z">
          <w:pPr/>
        </w:pPrChange>
      </w:pPr>
      <w:del w:id="611" w:author="Veldkamp, Renzo" w:date="2018-11-14T16:42:00Z">
        <w:r w:rsidDel="00BE257F">
          <w:rPr>
            <w:lang w:val="en-US"/>
          </w:rPr>
          <w:delText xml:space="preserve">There is </w:delText>
        </w:r>
        <w:r w:rsidR="00887E68" w:rsidDel="00BE257F">
          <w:rPr>
            <w:lang w:val="en-US"/>
          </w:rPr>
          <w:delText xml:space="preserve">a </w:delText>
        </w:r>
        <w:r w:rsidDel="00BE257F">
          <w:rPr>
            <w:lang w:val="en-US"/>
          </w:rPr>
          <w:delText>Docker command to know what is in the container.</w:delText>
        </w:r>
      </w:del>
    </w:p>
    <w:p w:rsidR="005D5C81" w:rsidDel="00BE257F" w:rsidRDefault="001F17E6" w:rsidP="00BE257F">
      <w:pPr>
        <w:pStyle w:val="Heading1"/>
        <w:rPr>
          <w:del w:id="612" w:author="Veldkamp, Renzo" w:date="2018-11-14T16:42:00Z"/>
        </w:rPr>
        <w:pPrChange w:id="613" w:author="Veldkamp, Renzo" w:date="2018-11-14T16:42:00Z">
          <w:pPr>
            <w:pStyle w:val="CodeSnippet"/>
          </w:pPr>
        </w:pPrChange>
      </w:pPr>
      <w:del w:id="614" w:author="Veldkamp, Renzo" w:date="2018-11-14T16:42:00Z">
        <w:r w:rsidRPr="001F17E6" w:rsidDel="00BE257F">
          <w:delText xml:space="preserve">docker </w:delText>
        </w:r>
        <w:r w:rsidR="00887E68" w:rsidDel="00BE257F">
          <w:delText xml:space="preserve">container </w:delText>
        </w:r>
        <w:r w:rsidRPr="001F17E6" w:rsidDel="00BE257F">
          <w:delText>inspect</w:delText>
        </w:r>
        <w:r w:rsidR="00EE68C0" w:rsidDel="00BE257F">
          <w:delText xml:space="preserve"> &lt;name&gt;</w:delText>
        </w:r>
      </w:del>
    </w:p>
    <w:p w:rsidR="005D5C81" w:rsidDel="00BE257F" w:rsidRDefault="001F17E6" w:rsidP="00BE257F">
      <w:pPr>
        <w:pStyle w:val="Heading1"/>
        <w:rPr>
          <w:del w:id="615" w:author="Veldkamp, Renzo" w:date="2018-11-14T16:42:00Z"/>
          <w:lang w:val="en-US"/>
        </w:rPr>
        <w:pPrChange w:id="616" w:author="Veldkamp, Renzo" w:date="2018-11-14T16:42:00Z">
          <w:pPr/>
        </w:pPrChange>
      </w:pPr>
      <w:del w:id="617" w:author="Veldkamp, Renzo" w:date="2018-11-14T16:42:00Z">
        <w:r w:rsidDel="00BE257F">
          <w:rPr>
            <w:lang w:val="en-US"/>
          </w:rPr>
          <w:delText xml:space="preserve">There is lot of info here. If </w:delText>
        </w:r>
        <w:r w:rsidR="008D3DBB" w:rsidDel="00BE257F">
          <w:rPr>
            <w:lang w:val="en-US"/>
          </w:rPr>
          <w:delText xml:space="preserve">you </w:delText>
        </w:r>
        <w:r w:rsidDel="00BE257F">
          <w:rPr>
            <w:lang w:val="en-US"/>
          </w:rPr>
          <w:delText>forget the port number you can find IP and port here.</w:delText>
        </w:r>
      </w:del>
    </w:p>
    <w:p w:rsidR="00931070" w:rsidDel="00BE257F" w:rsidRDefault="00B15647" w:rsidP="00BE257F">
      <w:pPr>
        <w:pStyle w:val="Heading1"/>
        <w:rPr>
          <w:del w:id="618" w:author="Veldkamp, Renzo" w:date="2018-11-14T16:42:00Z"/>
          <w:lang w:val="en-US"/>
        </w:rPr>
        <w:pPrChange w:id="619" w:author="Veldkamp, Renzo" w:date="2018-11-14T16:42:00Z">
          <w:pPr>
            <w:pStyle w:val="Heading2"/>
          </w:pPr>
        </w:pPrChange>
      </w:pPr>
      <w:del w:id="620" w:author="Veldkamp, Renzo" w:date="2018-11-14T16:42:00Z">
        <w:r w:rsidDel="00BE257F">
          <w:rPr>
            <w:lang w:val="en-US"/>
          </w:rPr>
          <w:delText>Docker maintenance commands</w:delText>
        </w:r>
      </w:del>
    </w:p>
    <w:p w:rsidR="00B15647" w:rsidDel="00BE257F" w:rsidRDefault="00B15647" w:rsidP="00BE257F">
      <w:pPr>
        <w:pStyle w:val="Heading1"/>
        <w:rPr>
          <w:del w:id="621" w:author="Veldkamp, Renzo" w:date="2018-11-14T16:42:00Z"/>
          <w:lang w:val="en-US"/>
        </w:rPr>
        <w:pPrChange w:id="622" w:author="Veldkamp, Renzo" w:date="2018-11-14T16:42:00Z">
          <w:pPr/>
        </w:pPrChange>
      </w:pPr>
      <w:del w:id="623" w:author="Veldkamp, Renzo" w:date="2018-11-14T16:42:00Z">
        <w:r w:rsidDel="00BE257F">
          <w:rPr>
            <w:lang w:val="en-US"/>
          </w:rPr>
          <w:delText>To clean up you can use th</w:delText>
        </w:r>
        <w:r w:rsidR="00EE68C0" w:rsidDel="00BE257F">
          <w:rPr>
            <w:lang w:val="en-US"/>
          </w:rPr>
          <w:delText>ese</w:delText>
        </w:r>
        <w:r w:rsidDel="00BE257F">
          <w:rPr>
            <w:lang w:val="en-US"/>
          </w:rPr>
          <w:delText xml:space="preserve"> commands:</w:delText>
        </w:r>
      </w:del>
    </w:p>
    <w:p w:rsidR="00B15647" w:rsidDel="00BE257F" w:rsidRDefault="00B15647" w:rsidP="00BE257F">
      <w:pPr>
        <w:pStyle w:val="Heading1"/>
        <w:rPr>
          <w:del w:id="624" w:author="Veldkamp, Renzo" w:date="2018-11-14T16:42:00Z"/>
          <w:lang w:val="en-US"/>
        </w:rPr>
        <w:pPrChange w:id="625" w:author="Veldkamp, Renzo" w:date="2018-11-14T16:42:00Z">
          <w:pPr/>
        </w:pPrChange>
      </w:pPr>
      <w:del w:id="626" w:author="Veldkamp, Renzo" w:date="2018-11-14T16:42:00Z">
        <w:r w:rsidDel="00BE257F">
          <w:rPr>
            <w:lang w:val="en-US"/>
          </w:rPr>
          <w:delText>To delete all stopped containers use</w:delText>
        </w:r>
      </w:del>
    </w:p>
    <w:p w:rsidR="00B15647" w:rsidDel="00BE257F" w:rsidRDefault="00B15647" w:rsidP="00BE257F">
      <w:pPr>
        <w:pStyle w:val="Heading1"/>
        <w:rPr>
          <w:del w:id="627" w:author="Veldkamp, Renzo" w:date="2018-11-14T16:42:00Z"/>
        </w:rPr>
        <w:pPrChange w:id="628" w:author="Veldkamp, Renzo" w:date="2018-11-14T16:42:00Z">
          <w:pPr>
            <w:pStyle w:val="CodeSnippet"/>
          </w:pPr>
        </w:pPrChange>
      </w:pPr>
      <w:del w:id="629" w:author="Veldkamp, Renzo" w:date="2018-11-14T16:42:00Z">
        <w:r w:rsidRPr="00B15647" w:rsidDel="00BE257F">
          <w:delText>docker container prune</w:delText>
        </w:r>
      </w:del>
    </w:p>
    <w:p w:rsidR="00B15647" w:rsidDel="00BE257F" w:rsidRDefault="00DE0E86" w:rsidP="00BE257F">
      <w:pPr>
        <w:pStyle w:val="Heading1"/>
        <w:rPr>
          <w:del w:id="630" w:author="Veldkamp, Renzo" w:date="2018-11-14T16:42:00Z"/>
          <w:lang w:val="en-US"/>
        </w:rPr>
        <w:pPrChange w:id="631" w:author="Veldkamp, Renzo" w:date="2018-11-14T16:42:00Z">
          <w:pPr/>
        </w:pPrChange>
      </w:pPr>
      <w:del w:id="632" w:author="Veldkamp, Renzo" w:date="2018-11-14T16:42:00Z">
        <w:r w:rsidRPr="00DE0E86" w:rsidDel="00BE257F">
          <w:rPr>
            <w:lang w:val="en-US"/>
          </w:rPr>
          <w:delText>If you also give option -</w:delText>
        </w:r>
        <w:r w:rsidDel="00BE257F">
          <w:rPr>
            <w:lang w:val="en-US"/>
          </w:rPr>
          <w:delText>f it will also destroy the running container.</w:delText>
        </w:r>
      </w:del>
    </w:p>
    <w:p w:rsidR="00C77D06" w:rsidDel="00BE257F" w:rsidRDefault="00C77D06" w:rsidP="00BE257F">
      <w:pPr>
        <w:pStyle w:val="Heading1"/>
        <w:rPr>
          <w:del w:id="633" w:author="Veldkamp, Renzo" w:date="2018-11-14T16:42:00Z"/>
          <w:lang w:val="en-US"/>
        </w:rPr>
        <w:pPrChange w:id="634" w:author="Veldkamp, Renzo" w:date="2018-11-14T16:42:00Z">
          <w:pPr/>
        </w:pPrChange>
      </w:pPr>
      <w:del w:id="635" w:author="Veldkamp, Renzo" w:date="2018-11-14T16:42:00Z">
        <w:r w:rsidDel="00BE257F">
          <w:rPr>
            <w:lang w:val="en-US"/>
          </w:rPr>
          <w:delText>For images</w:delText>
        </w:r>
      </w:del>
    </w:p>
    <w:p w:rsidR="00C77D06" w:rsidDel="00BE257F" w:rsidRDefault="00C77D06" w:rsidP="00BE257F">
      <w:pPr>
        <w:pStyle w:val="Heading1"/>
        <w:rPr>
          <w:del w:id="636" w:author="Veldkamp, Renzo" w:date="2018-11-14T16:42:00Z"/>
        </w:rPr>
        <w:pPrChange w:id="637" w:author="Veldkamp, Renzo" w:date="2018-11-14T16:42:00Z">
          <w:pPr>
            <w:pStyle w:val="CodeSnippet"/>
          </w:pPr>
        </w:pPrChange>
      </w:pPr>
      <w:del w:id="638" w:author="Veldkamp, Renzo" w:date="2018-11-14T16:42:00Z">
        <w:r w:rsidRPr="00B15647" w:rsidDel="00BE257F">
          <w:delText xml:space="preserve">docker </w:delText>
        </w:r>
        <w:r w:rsidDel="00BE257F">
          <w:delText>image</w:delText>
        </w:r>
        <w:r w:rsidRPr="00B15647" w:rsidDel="00BE257F">
          <w:delText xml:space="preserve"> prune</w:delText>
        </w:r>
      </w:del>
    </w:p>
    <w:p w:rsidR="00C77D06" w:rsidDel="00BE257F" w:rsidRDefault="00C77D06" w:rsidP="00BE257F">
      <w:pPr>
        <w:pStyle w:val="Heading1"/>
        <w:rPr>
          <w:del w:id="639" w:author="Veldkamp, Renzo" w:date="2018-11-14T16:42:00Z"/>
          <w:lang w:val="en-US"/>
        </w:rPr>
        <w:pPrChange w:id="640" w:author="Veldkamp, Renzo" w:date="2018-11-14T16:42:00Z">
          <w:pPr/>
        </w:pPrChange>
      </w:pPr>
      <w:del w:id="641" w:author="Veldkamp, Renzo" w:date="2018-11-14T16:42:00Z">
        <w:r w:rsidDel="00BE257F">
          <w:rPr>
            <w:lang w:val="en-US"/>
          </w:rPr>
          <w:delText xml:space="preserve">You want to clean </w:delText>
        </w:r>
        <w:r w:rsidR="00887E68" w:rsidDel="00BE257F">
          <w:rPr>
            <w:lang w:val="en-US"/>
          </w:rPr>
          <w:delText xml:space="preserve">up </w:delText>
        </w:r>
        <w:r w:rsidDel="00BE257F">
          <w:rPr>
            <w:lang w:val="en-US"/>
          </w:rPr>
          <w:delText>containers &amp; images do:</w:delText>
        </w:r>
      </w:del>
    </w:p>
    <w:p w:rsidR="00C77D06" w:rsidDel="00BE257F" w:rsidRDefault="00C77D06" w:rsidP="00BE257F">
      <w:pPr>
        <w:pStyle w:val="Heading1"/>
        <w:rPr>
          <w:del w:id="642" w:author="Veldkamp, Renzo" w:date="2018-11-14T16:42:00Z"/>
        </w:rPr>
        <w:pPrChange w:id="643" w:author="Veldkamp, Renzo" w:date="2018-11-14T16:42:00Z">
          <w:pPr>
            <w:pStyle w:val="CodeSnippet"/>
          </w:pPr>
        </w:pPrChange>
      </w:pPr>
      <w:del w:id="644" w:author="Veldkamp, Renzo" w:date="2018-11-14T16:42:00Z">
        <w:r w:rsidRPr="003F2792" w:rsidDel="00BE257F">
          <w:delText>docker system prune</w:delText>
        </w:r>
      </w:del>
    </w:p>
    <w:p w:rsidR="00FE46D7" w:rsidDel="00BE257F" w:rsidRDefault="00FE46D7" w:rsidP="00BE257F">
      <w:pPr>
        <w:pStyle w:val="Heading1"/>
        <w:rPr>
          <w:del w:id="645" w:author="Veldkamp, Renzo" w:date="2018-11-14T16:42:00Z"/>
          <w:lang w:val="en-US"/>
        </w:rPr>
        <w:pPrChange w:id="646" w:author="Veldkamp, Renzo" w:date="2018-11-14T16:42:00Z">
          <w:pPr/>
        </w:pPrChange>
      </w:pPr>
      <w:del w:id="647" w:author="Veldkamp, Renzo" w:date="2018-11-14T16:42:00Z">
        <w:r w:rsidDel="00BE257F">
          <w:rPr>
            <w:lang w:val="en-US"/>
          </w:rPr>
          <w:delText>For volume</w:delText>
        </w:r>
      </w:del>
    </w:p>
    <w:p w:rsidR="00FE46D7" w:rsidRDefault="00FE46D7" w:rsidP="00BE257F">
      <w:pPr>
        <w:pPrChange w:id="648" w:author="Veldkamp, Renzo" w:date="2018-11-14T16:42:00Z">
          <w:pPr>
            <w:pStyle w:val="CodeSnippet"/>
          </w:pPr>
        </w:pPrChange>
      </w:pPr>
      <w:del w:id="649" w:author="Veldkamp, Renzo" w:date="2018-11-14T16:42:00Z">
        <w:r w:rsidRPr="00B15647" w:rsidDel="00BE257F">
          <w:delText xml:space="preserve">docker </w:delText>
        </w:r>
        <w:r w:rsidDel="00BE257F">
          <w:delText>volume</w:delText>
        </w:r>
        <w:r w:rsidRPr="00B15647" w:rsidDel="00BE257F">
          <w:delText xml:space="preserve"> prune</w:delText>
        </w:r>
      </w:del>
    </w:p>
    <w:sectPr w:rsidR="00FE46D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FFB" w:rsidRDefault="004F0FFB" w:rsidP="00FA0FB5">
      <w:pPr>
        <w:spacing w:after="0" w:line="240" w:lineRule="auto"/>
      </w:pPr>
      <w:r>
        <w:separator/>
      </w:r>
    </w:p>
  </w:endnote>
  <w:endnote w:type="continuationSeparator" w:id="0">
    <w:p w:rsidR="004F0FFB" w:rsidRDefault="004F0FFB" w:rsidP="00FA0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C93" w:rsidRDefault="00B95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C93" w:rsidRPr="0020245A" w:rsidRDefault="00B95C93">
    <w:pPr>
      <w:pStyle w:val="Footer"/>
      <w:rPr>
        <w:sz w:val="18"/>
        <w:szCs w:val="18"/>
        <w:lang w:val="en-US"/>
      </w:rPr>
    </w:pPr>
    <w:r>
      <w:rPr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639746d09353458908dc262b" descr="{&quot;HashCode&quot;:-350393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95C93" w:rsidRPr="008B25E4" w:rsidRDefault="00B95C93" w:rsidP="008B25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  <w:proofErr w:type="spellStart"/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Classification</w:t>
                          </w:r>
                          <w:proofErr w:type="spellEnd"/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 xml:space="preserve">: </w:t>
                          </w:r>
                          <w:proofErr w:type="spellStart"/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Restricted</w:t>
                          </w:r>
                          <w:proofErr w:type="spellEnd"/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 xml:space="preserve"> (V2)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39746d09353458908dc262b" o:spid="_x0000_s1026" type="#_x0000_t202" alt="{&quot;HashCode&quot;:-350393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9D6dwRgDAAA1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:rsidR="00B95C93" w:rsidRPr="008B25E4" w:rsidRDefault="00B95C93" w:rsidP="008B25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  <w:proofErr w:type="spellStart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>Classification</w:t>
                    </w:r>
                    <w:proofErr w:type="spellEnd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 xml:space="preserve">: </w:t>
                    </w:r>
                    <w:proofErr w:type="spellStart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>Restricted</w:t>
                    </w:r>
                    <w:proofErr w:type="spellEnd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 xml:space="preserve"> (V2)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0245A">
      <w:rPr>
        <w:sz w:val="18"/>
        <w:szCs w:val="18"/>
        <w:lang w:val="en-US"/>
      </w:rPr>
      <w:t xml:space="preserve"> </w:t>
    </w:r>
    <w:r w:rsidRPr="00FA0FB5">
      <w:rPr>
        <w:sz w:val="18"/>
        <w:szCs w:val="18"/>
      </w:rPr>
      <w:fldChar w:fldCharType="begin"/>
    </w:r>
    <w:r w:rsidRPr="0020245A">
      <w:rPr>
        <w:sz w:val="18"/>
        <w:szCs w:val="18"/>
        <w:lang w:val="en-US"/>
      </w:rPr>
      <w:instrText xml:space="preserve"> PAGE   \* MERGEFORMAT </w:instrText>
    </w:r>
    <w:r w:rsidRPr="00FA0FB5"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15</w:t>
    </w:r>
    <w:r w:rsidRPr="00FA0FB5">
      <w:rPr>
        <w:noProof/>
        <w:sz w:val="18"/>
        <w:szCs w:val="18"/>
      </w:rPr>
      <w:fldChar w:fldCharType="end"/>
    </w:r>
    <w:r w:rsidRPr="0020245A">
      <w:rPr>
        <w:noProof/>
        <w:sz w:val="18"/>
        <w:szCs w:val="18"/>
        <w:lang w:val="en-US"/>
      </w:rPr>
      <w:t xml:space="preserve">                               </w:t>
    </w:r>
    <w:r>
      <w:rPr>
        <w:noProof/>
        <w:sz w:val="18"/>
        <w:szCs w:val="18"/>
        <w:lang w:val="en-US"/>
      </w:rPr>
      <w:tab/>
    </w:r>
    <w:r w:rsidRPr="0020245A">
      <w:rPr>
        <w:noProof/>
        <w:sz w:val="18"/>
        <w:szCs w:val="18"/>
        <w:lang w:val="en-US"/>
      </w:rPr>
      <w:tab/>
      <w:t>Docker</w:t>
    </w:r>
    <w:r>
      <w:rPr>
        <w:noProof/>
        <w:sz w:val="18"/>
        <w:szCs w:val="18"/>
        <w:lang w:val="en-US"/>
      </w:rPr>
      <w:t>101</w:t>
    </w:r>
    <w:r w:rsidRPr="0020245A">
      <w:rPr>
        <w:noProof/>
        <w:sz w:val="18"/>
        <w:szCs w:val="18"/>
        <w:lang w:val="en-US"/>
      </w:rPr>
      <w:t xml:space="preserve"> workshop by Johannes Sim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C93" w:rsidRDefault="00B9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FFB" w:rsidRDefault="004F0FFB" w:rsidP="00FA0FB5">
      <w:pPr>
        <w:spacing w:after="0" w:line="240" w:lineRule="auto"/>
      </w:pPr>
      <w:r>
        <w:separator/>
      </w:r>
    </w:p>
  </w:footnote>
  <w:footnote w:type="continuationSeparator" w:id="0">
    <w:p w:rsidR="004F0FFB" w:rsidRDefault="004F0FFB" w:rsidP="00FA0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C93" w:rsidRDefault="00B95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C93" w:rsidRDefault="00B95C9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9768BF" wp14:editId="279A1C23">
          <wp:simplePos x="0" y="0"/>
          <wp:positionH relativeFrom="column">
            <wp:posOffset>4729571</wp:posOffset>
          </wp:positionH>
          <wp:positionV relativeFrom="paragraph">
            <wp:posOffset>-103415</wp:posOffset>
          </wp:positionV>
          <wp:extent cx="1800225" cy="1033145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033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5C93" w:rsidRDefault="00B95C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C93" w:rsidRDefault="00B95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233"/>
    <w:multiLevelType w:val="hybridMultilevel"/>
    <w:tmpl w:val="A44C719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36DA"/>
    <w:multiLevelType w:val="hybridMultilevel"/>
    <w:tmpl w:val="B826140E"/>
    <w:lvl w:ilvl="0" w:tplc="FCA8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F6619"/>
    <w:multiLevelType w:val="hybridMultilevel"/>
    <w:tmpl w:val="6B7ABB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03F09"/>
    <w:multiLevelType w:val="hybridMultilevel"/>
    <w:tmpl w:val="1068D044"/>
    <w:lvl w:ilvl="0" w:tplc="3FFE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002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E5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4C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A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E2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E6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25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B718C0"/>
    <w:multiLevelType w:val="hybridMultilevel"/>
    <w:tmpl w:val="85F0DE82"/>
    <w:lvl w:ilvl="0" w:tplc="A080E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2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0A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A8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E6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C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8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4C3397"/>
    <w:multiLevelType w:val="hybridMultilevel"/>
    <w:tmpl w:val="E1EC9B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22D3B"/>
    <w:multiLevelType w:val="hybridMultilevel"/>
    <w:tmpl w:val="C3BA6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73599"/>
    <w:multiLevelType w:val="hybridMultilevel"/>
    <w:tmpl w:val="E23A5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1487D"/>
    <w:multiLevelType w:val="hybridMultilevel"/>
    <w:tmpl w:val="D2AC9D0A"/>
    <w:lvl w:ilvl="0" w:tplc="A6D49E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eldkamp, Renzo">
    <w15:presenceInfo w15:providerId="AD" w15:userId="S::renzo.veldkamp@centric.eu::65c7369e-edf3-4cc0-83d4-bb25eb2321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1A"/>
    <w:rsid w:val="00000DEB"/>
    <w:rsid w:val="00001C3E"/>
    <w:rsid w:val="00012BDB"/>
    <w:rsid w:val="000155FD"/>
    <w:rsid w:val="0002031E"/>
    <w:rsid w:val="00045D18"/>
    <w:rsid w:val="000460CF"/>
    <w:rsid w:val="000471B1"/>
    <w:rsid w:val="0005691D"/>
    <w:rsid w:val="0006342C"/>
    <w:rsid w:val="00095478"/>
    <w:rsid w:val="00095B9F"/>
    <w:rsid w:val="000B0D61"/>
    <w:rsid w:val="000C061C"/>
    <w:rsid w:val="000C0841"/>
    <w:rsid w:val="000C17A8"/>
    <w:rsid w:val="000C1D1D"/>
    <w:rsid w:val="000D0664"/>
    <w:rsid w:val="000D3B0C"/>
    <w:rsid w:val="000D3F4B"/>
    <w:rsid w:val="000E0080"/>
    <w:rsid w:val="000E0E64"/>
    <w:rsid w:val="000E27AC"/>
    <w:rsid w:val="000F122D"/>
    <w:rsid w:val="000F213A"/>
    <w:rsid w:val="000F7A63"/>
    <w:rsid w:val="0011142C"/>
    <w:rsid w:val="00112195"/>
    <w:rsid w:val="00124084"/>
    <w:rsid w:val="00125762"/>
    <w:rsid w:val="00133E98"/>
    <w:rsid w:val="0013709A"/>
    <w:rsid w:val="00143189"/>
    <w:rsid w:val="00152AE6"/>
    <w:rsid w:val="001613A8"/>
    <w:rsid w:val="00163801"/>
    <w:rsid w:val="00171CBD"/>
    <w:rsid w:val="001851D8"/>
    <w:rsid w:val="00187B45"/>
    <w:rsid w:val="00187E0E"/>
    <w:rsid w:val="00191381"/>
    <w:rsid w:val="001921EF"/>
    <w:rsid w:val="0019392D"/>
    <w:rsid w:val="00193D7F"/>
    <w:rsid w:val="001964E6"/>
    <w:rsid w:val="001A123B"/>
    <w:rsid w:val="001B35B5"/>
    <w:rsid w:val="001C36AA"/>
    <w:rsid w:val="001C492C"/>
    <w:rsid w:val="001C7B45"/>
    <w:rsid w:val="001D211E"/>
    <w:rsid w:val="001D23DB"/>
    <w:rsid w:val="001D262D"/>
    <w:rsid w:val="001D7EA3"/>
    <w:rsid w:val="001E436D"/>
    <w:rsid w:val="001E47A9"/>
    <w:rsid w:val="001F17E6"/>
    <w:rsid w:val="001F1874"/>
    <w:rsid w:val="0020245A"/>
    <w:rsid w:val="00204E68"/>
    <w:rsid w:val="002136B2"/>
    <w:rsid w:val="00217D5C"/>
    <w:rsid w:val="0022332E"/>
    <w:rsid w:val="00225DA1"/>
    <w:rsid w:val="0022651E"/>
    <w:rsid w:val="00235B16"/>
    <w:rsid w:val="00242716"/>
    <w:rsid w:val="00256944"/>
    <w:rsid w:val="00261C70"/>
    <w:rsid w:val="00262E52"/>
    <w:rsid w:val="00276645"/>
    <w:rsid w:val="00277977"/>
    <w:rsid w:val="0028598A"/>
    <w:rsid w:val="002974C5"/>
    <w:rsid w:val="002B0C19"/>
    <w:rsid w:val="002B232F"/>
    <w:rsid w:val="002C19F4"/>
    <w:rsid w:val="002C3766"/>
    <w:rsid w:val="002D003E"/>
    <w:rsid w:val="002D3771"/>
    <w:rsid w:val="002E115D"/>
    <w:rsid w:val="002E2AA0"/>
    <w:rsid w:val="002E2CFB"/>
    <w:rsid w:val="002F522A"/>
    <w:rsid w:val="002F6177"/>
    <w:rsid w:val="002F7B0F"/>
    <w:rsid w:val="00301387"/>
    <w:rsid w:val="00306D73"/>
    <w:rsid w:val="00311384"/>
    <w:rsid w:val="003135B8"/>
    <w:rsid w:val="00321CB9"/>
    <w:rsid w:val="00333B4E"/>
    <w:rsid w:val="00335144"/>
    <w:rsid w:val="00355145"/>
    <w:rsid w:val="003574C8"/>
    <w:rsid w:val="00362841"/>
    <w:rsid w:val="00377072"/>
    <w:rsid w:val="00377A09"/>
    <w:rsid w:val="003818B9"/>
    <w:rsid w:val="00390D4B"/>
    <w:rsid w:val="003A0A1C"/>
    <w:rsid w:val="003A36EE"/>
    <w:rsid w:val="003A5267"/>
    <w:rsid w:val="003B0645"/>
    <w:rsid w:val="003B1E54"/>
    <w:rsid w:val="003B68EF"/>
    <w:rsid w:val="003B692C"/>
    <w:rsid w:val="003C06C9"/>
    <w:rsid w:val="003D5EAE"/>
    <w:rsid w:val="003D7963"/>
    <w:rsid w:val="003E0886"/>
    <w:rsid w:val="003F15B9"/>
    <w:rsid w:val="003F16CE"/>
    <w:rsid w:val="003F2792"/>
    <w:rsid w:val="003F4BDE"/>
    <w:rsid w:val="0041058A"/>
    <w:rsid w:val="004246F1"/>
    <w:rsid w:val="00424F41"/>
    <w:rsid w:val="00425CCD"/>
    <w:rsid w:val="0042625B"/>
    <w:rsid w:val="0043476D"/>
    <w:rsid w:val="00444CE3"/>
    <w:rsid w:val="004670DC"/>
    <w:rsid w:val="0047325D"/>
    <w:rsid w:val="00492D52"/>
    <w:rsid w:val="00494A13"/>
    <w:rsid w:val="0049777C"/>
    <w:rsid w:val="00497AA5"/>
    <w:rsid w:val="004A4C40"/>
    <w:rsid w:val="004A5F2E"/>
    <w:rsid w:val="004B22E9"/>
    <w:rsid w:val="004B42E0"/>
    <w:rsid w:val="004C7F6E"/>
    <w:rsid w:val="004D37E0"/>
    <w:rsid w:val="004E57E2"/>
    <w:rsid w:val="004F0FFB"/>
    <w:rsid w:val="00501937"/>
    <w:rsid w:val="005043E6"/>
    <w:rsid w:val="00507FE4"/>
    <w:rsid w:val="00512457"/>
    <w:rsid w:val="00520FFC"/>
    <w:rsid w:val="0052303B"/>
    <w:rsid w:val="00526702"/>
    <w:rsid w:val="0053183D"/>
    <w:rsid w:val="0053455D"/>
    <w:rsid w:val="0054303E"/>
    <w:rsid w:val="005516C5"/>
    <w:rsid w:val="00562931"/>
    <w:rsid w:val="00565875"/>
    <w:rsid w:val="00572F52"/>
    <w:rsid w:val="005731C0"/>
    <w:rsid w:val="00574B58"/>
    <w:rsid w:val="00583CC6"/>
    <w:rsid w:val="005905AD"/>
    <w:rsid w:val="00593785"/>
    <w:rsid w:val="005958BB"/>
    <w:rsid w:val="00596801"/>
    <w:rsid w:val="00596832"/>
    <w:rsid w:val="005A21E6"/>
    <w:rsid w:val="005C10D7"/>
    <w:rsid w:val="005C57DA"/>
    <w:rsid w:val="005D3687"/>
    <w:rsid w:val="005D5C81"/>
    <w:rsid w:val="005E5388"/>
    <w:rsid w:val="005E67B3"/>
    <w:rsid w:val="005F3938"/>
    <w:rsid w:val="00600890"/>
    <w:rsid w:val="00602572"/>
    <w:rsid w:val="00605195"/>
    <w:rsid w:val="006075A6"/>
    <w:rsid w:val="00607F53"/>
    <w:rsid w:val="006207C8"/>
    <w:rsid w:val="00623850"/>
    <w:rsid w:val="00623AA6"/>
    <w:rsid w:val="00631D74"/>
    <w:rsid w:val="0063428C"/>
    <w:rsid w:val="0063781D"/>
    <w:rsid w:val="00643A7E"/>
    <w:rsid w:val="00662BF7"/>
    <w:rsid w:val="00663E1B"/>
    <w:rsid w:val="00664B7E"/>
    <w:rsid w:val="00665D5A"/>
    <w:rsid w:val="00667502"/>
    <w:rsid w:val="006675F7"/>
    <w:rsid w:val="0068692F"/>
    <w:rsid w:val="00691245"/>
    <w:rsid w:val="00694DA2"/>
    <w:rsid w:val="006C18B1"/>
    <w:rsid w:val="006D389A"/>
    <w:rsid w:val="006D3E01"/>
    <w:rsid w:val="006D4858"/>
    <w:rsid w:val="006E2D0E"/>
    <w:rsid w:val="006F2E9C"/>
    <w:rsid w:val="006F38BD"/>
    <w:rsid w:val="0070133E"/>
    <w:rsid w:val="00716778"/>
    <w:rsid w:val="0072012A"/>
    <w:rsid w:val="0072062F"/>
    <w:rsid w:val="007211AD"/>
    <w:rsid w:val="007215D0"/>
    <w:rsid w:val="0073141F"/>
    <w:rsid w:val="00736EEE"/>
    <w:rsid w:val="00741B00"/>
    <w:rsid w:val="00744BF9"/>
    <w:rsid w:val="00745409"/>
    <w:rsid w:val="00745B42"/>
    <w:rsid w:val="00747BBA"/>
    <w:rsid w:val="00753FAA"/>
    <w:rsid w:val="007644BD"/>
    <w:rsid w:val="00770E59"/>
    <w:rsid w:val="0077754A"/>
    <w:rsid w:val="00781F33"/>
    <w:rsid w:val="0078672C"/>
    <w:rsid w:val="00790B7A"/>
    <w:rsid w:val="007939FF"/>
    <w:rsid w:val="007A5C01"/>
    <w:rsid w:val="007A7735"/>
    <w:rsid w:val="007C1289"/>
    <w:rsid w:val="007C399C"/>
    <w:rsid w:val="007C6985"/>
    <w:rsid w:val="007D15BC"/>
    <w:rsid w:val="007E64D3"/>
    <w:rsid w:val="007F0275"/>
    <w:rsid w:val="007F0F24"/>
    <w:rsid w:val="007F1F2B"/>
    <w:rsid w:val="0081026B"/>
    <w:rsid w:val="00810C96"/>
    <w:rsid w:val="00810DAF"/>
    <w:rsid w:val="00812D25"/>
    <w:rsid w:val="0082588B"/>
    <w:rsid w:val="0083201D"/>
    <w:rsid w:val="0083286B"/>
    <w:rsid w:val="00840FDA"/>
    <w:rsid w:val="0085021D"/>
    <w:rsid w:val="00851260"/>
    <w:rsid w:val="00852835"/>
    <w:rsid w:val="00853389"/>
    <w:rsid w:val="00867F28"/>
    <w:rsid w:val="00872E46"/>
    <w:rsid w:val="00873779"/>
    <w:rsid w:val="008861B4"/>
    <w:rsid w:val="00887192"/>
    <w:rsid w:val="00887E68"/>
    <w:rsid w:val="00892FF9"/>
    <w:rsid w:val="008930B7"/>
    <w:rsid w:val="00895711"/>
    <w:rsid w:val="008A01D7"/>
    <w:rsid w:val="008B25E4"/>
    <w:rsid w:val="008D08FC"/>
    <w:rsid w:val="008D283F"/>
    <w:rsid w:val="008D3A8C"/>
    <w:rsid w:val="008D3DBB"/>
    <w:rsid w:val="008D3E9C"/>
    <w:rsid w:val="008D58CC"/>
    <w:rsid w:val="008E264D"/>
    <w:rsid w:val="008E6D44"/>
    <w:rsid w:val="008F045B"/>
    <w:rsid w:val="008F5C17"/>
    <w:rsid w:val="008F79C1"/>
    <w:rsid w:val="00901D4D"/>
    <w:rsid w:val="00906D0A"/>
    <w:rsid w:val="00912E9F"/>
    <w:rsid w:val="00913935"/>
    <w:rsid w:val="00924113"/>
    <w:rsid w:val="009255AB"/>
    <w:rsid w:val="0093025C"/>
    <w:rsid w:val="00931070"/>
    <w:rsid w:val="0093489C"/>
    <w:rsid w:val="00935BB1"/>
    <w:rsid w:val="00941AB5"/>
    <w:rsid w:val="0094481A"/>
    <w:rsid w:val="0094718D"/>
    <w:rsid w:val="00950A5A"/>
    <w:rsid w:val="009548D9"/>
    <w:rsid w:val="00956FFC"/>
    <w:rsid w:val="00962BF8"/>
    <w:rsid w:val="009A0417"/>
    <w:rsid w:val="009B7284"/>
    <w:rsid w:val="009B7B7C"/>
    <w:rsid w:val="009C4066"/>
    <w:rsid w:val="009E54A0"/>
    <w:rsid w:val="009E677D"/>
    <w:rsid w:val="009F5A62"/>
    <w:rsid w:val="00A26158"/>
    <w:rsid w:val="00A26A19"/>
    <w:rsid w:val="00A4062F"/>
    <w:rsid w:val="00A4391F"/>
    <w:rsid w:val="00A4446D"/>
    <w:rsid w:val="00A51F77"/>
    <w:rsid w:val="00A555EA"/>
    <w:rsid w:val="00A6474C"/>
    <w:rsid w:val="00A6596E"/>
    <w:rsid w:val="00A72ACE"/>
    <w:rsid w:val="00A76399"/>
    <w:rsid w:val="00A7662F"/>
    <w:rsid w:val="00A83D82"/>
    <w:rsid w:val="00A93510"/>
    <w:rsid w:val="00A9392B"/>
    <w:rsid w:val="00A95882"/>
    <w:rsid w:val="00AA00AA"/>
    <w:rsid w:val="00AA3C07"/>
    <w:rsid w:val="00AB1F2E"/>
    <w:rsid w:val="00AD1568"/>
    <w:rsid w:val="00AD5FB3"/>
    <w:rsid w:val="00AF42F4"/>
    <w:rsid w:val="00AF66AE"/>
    <w:rsid w:val="00B013DD"/>
    <w:rsid w:val="00B15647"/>
    <w:rsid w:val="00B15858"/>
    <w:rsid w:val="00B21A19"/>
    <w:rsid w:val="00B26864"/>
    <w:rsid w:val="00B42C6C"/>
    <w:rsid w:val="00B4479B"/>
    <w:rsid w:val="00B4580C"/>
    <w:rsid w:val="00B56606"/>
    <w:rsid w:val="00B61FFB"/>
    <w:rsid w:val="00B72B46"/>
    <w:rsid w:val="00B87D56"/>
    <w:rsid w:val="00B904CF"/>
    <w:rsid w:val="00B93B1B"/>
    <w:rsid w:val="00B95C93"/>
    <w:rsid w:val="00B96DE7"/>
    <w:rsid w:val="00BA1C0C"/>
    <w:rsid w:val="00BA40D8"/>
    <w:rsid w:val="00BD5CEB"/>
    <w:rsid w:val="00BE257F"/>
    <w:rsid w:val="00BF20E5"/>
    <w:rsid w:val="00C04EF2"/>
    <w:rsid w:val="00C05282"/>
    <w:rsid w:val="00C068B3"/>
    <w:rsid w:val="00C103F0"/>
    <w:rsid w:val="00C16E17"/>
    <w:rsid w:val="00C211F3"/>
    <w:rsid w:val="00C2423C"/>
    <w:rsid w:val="00C329EB"/>
    <w:rsid w:val="00C339BD"/>
    <w:rsid w:val="00C34B53"/>
    <w:rsid w:val="00C56A18"/>
    <w:rsid w:val="00C70EFC"/>
    <w:rsid w:val="00C7492F"/>
    <w:rsid w:val="00C7745C"/>
    <w:rsid w:val="00C77D06"/>
    <w:rsid w:val="00C84A38"/>
    <w:rsid w:val="00C85D54"/>
    <w:rsid w:val="00C94276"/>
    <w:rsid w:val="00C9445C"/>
    <w:rsid w:val="00C9510E"/>
    <w:rsid w:val="00C95B41"/>
    <w:rsid w:val="00C95C76"/>
    <w:rsid w:val="00C96621"/>
    <w:rsid w:val="00C969E7"/>
    <w:rsid w:val="00CA3EF4"/>
    <w:rsid w:val="00CB60C8"/>
    <w:rsid w:val="00CB6A89"/>
    <w:rsid w:val="00CD6839"/>
    <w:rsid w:val="00CE00CD"/>
    <w:rsid w:val="00CE11C4"/>
    <w:rsid w:val="00CE57F5"/>
    <w:rsid w:val="00CE698B"/>
    <w:rsid w:val="00CE6FCD"/>
    <w:rsid w:val="00CE74D2"/>
    <w:rsid w:val="00CF3CE5"/>
    <w:rsid w:val="00D01125"/>
    <w:rsid w:val="00D12B55"/>
    <w:rsid w:val="00D132BB"/>
    <w:rsid w:val="00D2316A"/>
    <w:rsid w:val="00D3110A"/>
    <w:rsid w:val="00D43FB9"/>
    <w:rsid w:val="00D44482"/>
    <w:rsid w:val="00D44CDF"/>
    <w:rsid w:val="00D46D4C"/>
    <w:rsid w:val="00D47FB6"/>
    <w:rsid w:val="00D54EAF"/>
    <w:rsid w:val="00D573ED"/>
    <w:rsid w:val="00D60663"/>
    <w:rsid w:val="00D62F84"/>
    <w:rsid w:val="00D64D5E"/>
    <w:rsid w:val="00D7255A"/>
    <w:rsid w:val="00DB619B"/>
    <w:rsid w:val="00DD148D"/>
    <w:rsid w:val="00DD7360"/>
    <w:rsid w:val="00DE043E"/>
    <w:rsid w:val="00DE0E86"/>
    <w:rsid w:val="00DE6DE1"/>
    <w:rsid w:val="00DF5B5A"/>
    <w:rsid w:val="00E02A6C"/>
    <w:rsid w:val="00E03122"/>
    <w:rsid w:val="00E06D1C"/>
    <w:rsid w:val="00E07663"/>
    <w:rsid w:val="00E11513"/>
    <w:rsid w:val="00E13FCF"/>
    <w:rsid w:val="00E15388"/>
    <w:rsid w:val="00E22609"/>
    <w:rsid w:val="00E2296B"/>
    <w:rsid w:val="00E27930"/>
    <w:rsid w:val="00E47A89"/>
    <w:rsid w:val="00E50BF1"/>
    <w:rsid w:val="00E51C4D"/>
    <w:rsid w:val="00E51D17"/>
    <w:rsid w:val="00E60351"/>
    <w:rsid w:val="00E63BE6"/>
    <w:rsid w:val="00E7162F"/>
    <w:rsid w:val="00E71E04"/>
    <w:rsid w:val="00E74079"/>
    <w:rsid w:val="00E82097"/>
    <w:rsid w:val="00E82CE0"/>
    <w:rsid w:val="00E83701"/>
    <w:rsid w:val="00E85F6F"/>
    <w:rsid w:val="00E91A67"/>
    <w:rsid w:val="00EA3CD3"/>
    <w:rsid w:val="00EA5551"/>
    <w:rsid w:val="00EA5DC1"/>
    <w:rsid w:val="00EB21D1"/>
    <w:rsid w:val="00EC06F8"/>
    <w:rsid w:val="00ED35EF"/>
    <w:rsid w:val="00ED62E3"/>
    <w:rsid w:val="00EE2B46"/>
    <w:rsid w:val="00EE68C0"/>
    <w:rsid w:val="00EF26AC"/>
    <w:rsid w:val="00EF4038"/>
    <w:rsid w:val="00EF6DA8"/>
    <w:rsid w:val="00F14E46"/>
    <w:rsid w:val="00F233A2"/>
    <w:rsid w:val="00F25C94"/>
    <w:rsid w:val="00F33BB6"/>
    <w:rsid w:val="00F454F3"/>
    <w:rsid w:val="00F55E20"/>
    <w:rsid w:val="00F57003"/>
    <w:rsid w:val="00F62796"/>
    <w:rsid w:val="00F67BA2"/>
    <w:rsid w:val="00F71A5D"/>
    <w:rsid w:val="00F816C6"/>
    <w:rsid w:val="00F86384"/>
    <w:rsid w:val="00F96CA1"/>
    <w:rsid w:val="00FA0FB5"/>
    <w:rsid w:val="00FA36A5"/>
    <w:rsid w:val="00FB36BA"/>
    <w:rsid w:val="00FB6DD5"/>
    <w:rsid w:val="00FD00D7"/>
    <w:rsid w:val="00FD39A3"/>
    <w:rsid w:val="00FD40E6"/>
    <w:rsid w:val="00FD66D8"/>
    <w:rsid w:val="00FD6E62"/>
    <w:rsid w:val="00FE262A"/>
    <w:rsid w:val="00FE46D7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84F82"/>
  <w15:chartTrackingRefBased/>
  <w15:docId w15:val="{98BE0FD0-2ABF-4A0C-86EB-07E155A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13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13A"/>
    <w:pPr>
      <w:keepNext/>
      <w:keepLines/>
      <w:spacing w:before="240" w:after="0"/>
      <w:outlineLvl w:val="0"/>
    </w:pPr>
    <w:rPr>
      <w:rFonts w:eastAsiaTheme="majorEastAsia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864"/>
    <w:pPr>
      <w:keepNext/>
      <w:keepLines/>
      <w:spacing w:before="40" w:after="0"/>
      <w:outlineLvl w:val="1"/>
    </w:pPr>
    <w:rPr>
      <w:rFonts w:eastAsiaTheme="majorEastAsia" w:cstheme="majorBidi"/>
      <w:color w:val="A8D08D" w:themeColor="accent6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388"/>
    <w:pPr>
      <w:keepNext/>
      <w:keepLines/>
      <w:spacing w:before="40" w:after="0"/>
      <w:outlineLvl w:val="2"/>
    </w:pPr>
    <w:rPr>
      <w:rFonts w:eastAsiaTheme="majorEastAsia" w:cstheme="majorBidi"/>
      <w:color w:val="A8D08D" w:themeColor="accent6" w:themeTint="99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3A"/>
    <w:rPr>
      <w:rFonts w:ascii="Verdana" w:eastAsiaTheme="majorEastAsia" w:hAnsi="Verdana" w:cstheme="majorBidi"/>
      <w:color w:val="70AD47" w:themeColor="accent6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7A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63"/>
    <w:rPr>
      <w:i/>
      <w:iCs/>
      <w:color w:val="4472C4" w:themeColor="accent1"/>
    </w:rPr>
  </w:style>
  <w:style w:type="paragraph" w:customStyle="1" w:styleId="CodeSnippet">
    <w:name w:val="Code Snippet"/>
    <w:basedOn w:val="Normal"/>
    <w:link w:val="CodeSnippetChar"/>
    <w:qFormat/>
    <w:rsid w:val="000F7A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ascii="Courier New" w:hAnsi="Courier New"/>
      <w:lang w:val="en-US"/>
    </w:rPr>
  </w:style>
  <w:style w:type="paragraph" w:customStyle="1" w:styleId="Output">
    <w:name w:val="Output"/>
    <w:basedOn w:val="Normal"/>
    <w:link w:val="OutputChar"/>
    <w:qFormat/>
    <w:rsid w:val="007C1289"/>
    <w:rPr>
      <w:noProof/>
    </w:rPr>
  </w:style>
  <w:style w:type="character" w:customStyle="1" w:styleId="CodeSnippetChar">
    <w:name w:val="Code Snippet Char"/>
    <w:basedOn w:val="DefaultParagraphFont"/>
    <w:link w:val="CodeSnippet"/>
    <w:rsid w:val="000F7A63"/>
    <w:rPr>
      <w:rFonts w:ascii="Courier New" w:hAnsi="Courier New"/>
      <w:shd w:val="clear" w:color="auto" w:fill="BFBFBF" w:themeFill="background1" w:themeFillShade="BF"/>
      <w:lang w:val="en-US"/>
    </w:rPr>
  </w:style>
  <w:style w:type="character" w:customStyle="1" w:styleId="OutputChar">
    <w:name w:val="Output Char"/>
    <w:basedOn w:val="DefaultParagraphFont"/>
    <w:link w:val="Output"/>
    <w:rsid w:val="007C1289"/>
    <w:rPr>
      <w:noProof/>
    </w:rPr>
  </w:style>
  <w:style w:type="character" w:styleId="Hyperlink">
    <w:name w:val="Hyperlink"/>
    <w:basedOn w:val="DefaultParagraphFont"/>
    <w:uiPriority w:val="99"/>
    <w:unhideWhenUsed/>
    <w:rsid w:val="0042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F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66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">
    <w:name w:val="Screen"/>
    <w:basedOn w:val="Normal"/>
    <w:link w:val="ScreenChar"/>
    <w:qFormat/>
    <w:rsid w:val="000471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</w:pPr>
    <w:rPr>
      <w:noProof/>
    </w:rPr>
  </w:style>
  <w:style w:type="character" w:customStyle="1" w:styleId="ScreenChar">
    <w:name w:val="Screen Char"/>
    <w:basedOn w:val="DefaultParagraphFont"/>
    <w:link w:val="Screen"/>
    <w:rsid w:val="000471B1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26864"/>
    <w:rPr>
      <w:rFonts w:ascii="Verdana" w:eastAsiaTheme="majorEastAsia" w:hAnsi="Verdana" w:cstheme="majorBidi"/>
      <w:color w:val="A8D08D" w:themeColor="accent6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388"/>
    <w:rPr>
      <w:rFonts w:ascii="Verdana" w:eastAsiaTheme="majorEastAsia" w:hAnsi="Verdana" w:cstheme="majorBidi"/>
      <w:color w:val="A8D08D" w:themeColor="accent6" w:themeTint="99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B5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B5"/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FA0F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8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30138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B25E4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34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5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6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13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4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1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6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52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8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1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9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3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6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docker.com/" TargetMode="External"/><Relationship Id="rId18" Type="http://schemas.openxmlformats.org/officeDocument/2006/relationships/hyperlink" Target="https://hub.docker.com/r/microsoft/dotnet-samples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labs.play-with-docker.com/" TargetMode="External"/><Relationship Id="rId17" Type="http://schemas.openxmlformats.org/officeDocument/2006/relationships/hyperlink" Target="https://hub.docker.com/_/alpine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_/hello-world/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" TargetMode="External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hyperlink" Target="https://store.docker.com/editions/community/docker-ce-desktop-windows" TargetMode="External"/><Relationship Id="rId19" Type="http://schemas.openxmlformats.org/officeDocument/2006/relationships/hyperlink" Target="https://hub.docker.com/r/library/alpine/ta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hyperlink" Target="http://localhost:8000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426F-01A1-4291-8836-AAA50390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3452</Words>
  <Characters>18988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Johannes</dc:creator>
  <cp:keywords/>
  <dc:description/>
  <cp:lastModifiedBy>Veldkamp, Renzo</cp:lastModifiedBy>
  <cp:revision>4</cp:revision>
  <dcterms:created xsi:type="dcterms:W3CDTF">2018-11-14T14:43:00Z</dcterms:created>
  <dcterms:modified xsi:type="dcterms:W3CDTF">2018-11-14T15:44:00Z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c6f3c4-656f-44b6-be73-72350d231806_Enabled">
    <vt:lpwstr>True</vt:lpwstr>
  </property>
  <property fmtid="{D5CDD505-2E9C-101B-9397-08002B2CF9AE}" pid="3" name="MSIP_Label_8ec6f3c4-656f-44b6-be73-72350d231806_SiteId">
    <vt:lpwstr>7e1792ae-4f1a-4ff7-b80b-57b69beb7168</vt:lpwstr>
  </property>
  <property fmtid="{D5CDD505-2E9C-101B-9397-08002B2CF9AE}" pid="4" name="MSIP_Label_8ec6f3c4-656f-44b6-be73-72350d231806_Owner">
    <vt:lpwstr>johannes.sim@centric.eu</vt:lpwstr>
  </property>
  <property fmtid="{D5CDD505-2E9C-101B-9397-08002B2CF9AE}" pid="5" name="MSIP_Label_8ec6f3c4-656f-44b6-be73-72350d231806_SetDate">
    <vt:lpwstr>2018-11-04T12:41:35.8659801Z</vt:lpwstr>
  </property>
  <property fmtid="{D5CDD505-2E9C-101B-9397-08002B2CF9AE}" pid="6" name="MSIP_Label_8ec6f3c4-656f-44b6-be73-72350d231806_Name">
    <vt:lpwstr>Restricted (V2)</vt:lpwstr>
  </property>
  <property fmtid="{D5CDD505-2E9C-101B-9397-08002B2CF9AE}" pid="7" name="MSIP_Label_8ec6f3c4-656f-44b6-be73-72350d231806_Application">
    <vt:lpwstr>Microsoft Azure Information Protection</vt:lpwstr>
  </property>
  <property fmtid="{D5CDD505-2E9C-101B-9397-08002B2CF9AE}" pid="8" name="MSIP_Label_8ec6f3c4-656f-44b6-be73-72350d231806_Extended_MSFT_Method">
    <vt:lpwstr>Manual</vt:lpwstr>
  </property>
  <property fmtid="{D5CDD505-2E9C-101B-9397-08002B2CF9AE}" pid="9" name="Sensitivity">
    <vt:lpwstr>Restricted (V2)</vt:lpwstr>
  </property>
</Properties>
</file>