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C0C" w:rsidRPr="008B25E4" w:rsidRDefault="00171CBD" w:rsidP="008B25E4">
      <w:pPr>
        <w:pStyle w:val="Title"/>
        <w:rPr>
          <w:color w:val="92D050"/>
          <w:lang w:val="en-US"/>
        </w:rPr>
      </w:pPr>
      <w:r w:rsidRPr="008B25E4">
        <w:rPr>
          <w:color w:val="92D050"/>
          <w:lang w:val="en-US"/>
        </w:rPr>
        <w:t>Workshop Docker 10</w:t>
      </w:r>
      <w:r w:rsidR="0007494A">
        <w:rPr>
          <w:color w:val="92D050"/>
          <w:lang w:val="en-US"/>
        </w:rPr>
        <w:t>2</w:t>
      </w:r>
    </w:p>
    <w:p w:rsidR="00607F53" w:rsidRDefault="00607F53" w:rsidP="00607F53">
      <w:pPr>
        <w:rPr>
          <w:lang w:val="en-US"/>
        </w:rPr>
      </w:pPr>
    </w:p>
    <w:p w:rsidR="00607F53" w:rsidRDefault="00607F53" w:rsidP="00607F53">
      <w:pPr>
        <w:rPr>
          <w:lang w:val="en-US"/>
        </w:rPr>
      </w:pPr>
      <w:r>
        <w:rPr>
          <w:lang w:val="en-US"/>
        </w:rPr>
        <w:t xml:space="preserve">In this </w:t>
      </w:r>
      <w:r w:rsidR="003F4BDE" w:rsidRPr="003F4BDE">
        <w:rPr>
          <w:lang w:val="en-US"/>
        </w:rPr>
        <w:t>document</w:t>
      </w:r>
      <w:r w:rsidR="000F122D" w:rsidRPr="003F4BDE">
        <w:rPr>
          <w:lang w:val="en-US"/>
        </w:rPr>
        <w:t xml:space="preserve"> </w:t>
      </w:r>
      <w:r w:rsidR="003F4BDE">
        <w:rPr>
          <w:lang w:val="en-US"/>
        </w:rPr>
        <w:t>you find the Docker</w:t>
      </w:r>
      <w:r w:rsidR="00D54EAF">
        <w:rPr>
          <w:lang w:val="en-US"/>
        </w:rPr>
        <w:t xml:space="preserve"> 10</w:t>
      </w:r>
      <w:r w:rsidR="0007494A">
        <w:rPr>
          <w:lang w:val="en-US"/>
        </w:rPr>
        <w:t>2</w:t>
      </w:r>
      <w:r w:rsidR="003F4BDE">
        <w:rPr>
          <w:lang w:val="en-US"/>
        </w:rPr>
        <w:t xml:space="preserve"> workshop</w:t>
      </w:r>
      <w:r w:rsidR="008B25E4">
        <w:rPr>
          <w:lang w:val="en-US"/>
        </w:rPr>
        <w:t xml:space="preserve"> text.</w:t>
      </w:r>
    </w:p>
    <w:p w:rsidR="008B25E4" w:rsidRDefault="008B25E4" w:rsidP="00607F53">
      <w:pPr>
        <w:rPr>
          <w:lang w:val="en-US"/>
        </w:rPr>
      </w:pPr>
      <w:r>
        <w:rPr>
          <w:lang w:val="en-US"/>
        </w:rPr>
        <w:t>It has the following parts:</w:t>
      </w:r>
    </w:p>
    <w:p w:rsidR="003E4192" w:rsidRDefault="008B25E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hyperlink w:anchor="_Toc530515580" w:history="1">
        <w:r w:rsidR="003E4192" w:rsidRPr="00153702">
          <w:rPr>
            <w:rStyle w:val="Hyperlink"/>
            <w:noProof/>
            <w:lang w:val="en-US"/>
          </w:rPr>
          <w:t>Workshop environment &amp; check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_Toc530515580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2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1" w:history="1">
        <w:r w:rsidR="003E4192" w:rsidRPr="00153702">
          <w:rPr>
            <w:rStyle w:val="Hyperlink"/>
            <w:noProof/>
            <w:lang w:val="en-US"/>
          </w:rPr>
          <w:t>Container images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_Toc530515581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4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2" w:history="1">
        <w:r w:rsidR="003E4192" w:rsidRPr="00153702">
          <w:rPr>
            <w:rStyle w:val="Hyperlink"/>
            <w:noProof/>
            <w:lang w:val="en-US"/>
          </w:rPr>
          <w:t>Dockerfile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_Toc530515582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5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3" w:history="1">
        <w:r w:rsidR="003E4192" w:rsidRPr="00153702">
          <w:rPr>
            <w:rStyle w:val="Hyperlink"/>
            <w:noProof/>
            <w:lang w:val="en-US"/>
          </w:rPr>
          <w:t>Build-Ship-Run AAA with staticws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_Toc530515583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7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4" w:history="1">
        <w:r w:rsidR="003E4192" w:rsidRPr="00153702">
          <w:rPr>
            <w:rStyle w:val="Hyperlink"/>
            <w:noProof/>
            <w:lang w:val="en-US"/>
          </w:rPr>
          <w:t>Volume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_Toc530515584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10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5" w:history="1">
        <w:r w:rsidR="003E4192" w:rsidRPr="00153702">
          <w:rPr>
            <w:rStyle w:val="Hyperlink"/>
            <w:noProof/>
            <w:lang w:val="en-US"/>
          </w:rPr>
          <w:t>Network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_Toc530515585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12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6" w:history="1">
        <w:r w:rsidR="003E4192" w:rsidRPr="00153702">
          <w:rPr>
            <w:rStyle w:val="Hyperlink"/>
            <w:noProof/>
            <w:lang w:val="en-US"/>
          </w:rPr>
          <w:t>Docker-compose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_Toc530515586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14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7" w:history="1">
        <w:r w:rsidR="003E4192" w:rsidRPr="00153702">
          <w:rPr>
            <w:rStyle w:val="Hyperlink"/>
            <w:noProof/>
            <w:lang w:val="en-US"/>
          </w:rPr>
          <w:t>Multistage build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_Toc530515587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17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8" w:history="1">
        <w:r w:rsidR="003E4192" w:rsidRPr="00153702">
          <w:rPr>
            <w:rStyle w:val="Hyperlink"/>
            <w:noProof/>
            <w:lang w:val="en-US"/>
          </w:rPr>
          <w:t>Angular app build example and containers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_Toc530515588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18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89" w:history="1">
        <w:r w:rsidR="003E4192" w:rsidRPr="00153702">
          <w:rPr>
            <w:rStyle w:val="Hyperlink"/>
            <w:noProof/>
            <w:lang w:val="en-US"/>
          </w:rPr>
          <w:t>Bonus: Angular local build examples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_Toc530515589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21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90" w:history="1">
        <w:r w:rsidR="003E4192" w:rsidRPr="00153702">
          <w:rPr>
            <w:rStyle w:val="Hyperlink"/>
            <w:noProof/>
            <w:lang w:val="en-US"/>
          </w:rPr>
          <w:t>Docker containers examples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_Toc530515590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23</w:t>
        </w:r>
        <w:r w:rsidR="003E4192">
          <w:rPr>
            <w:noProof/>
            <w:webHidden/>
          </w:rPr>
          <w:fldChar w:fldCharType="end"/>
        </w:r>
      </w:hyperlink>
    </w:p>
    <w:p w:rsidR="003E4192" w:rsidRDefault="0034050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515591" w:history="1">
        <w:r w:rsidR="003E4192" w:rsidRPr="00153702">
          <w:rPr>
            <w:rStyle w:val="Hyperlink"/>
            <w:noProof/>
            <w:lang w:val="en-US"/>
          </w:rPr>
          <w:t>Some Docker commands - revisited</w:t>
        </w:r>
        <w:r w:rsidR="003E4192">
          <w:rPr>
            <w:noProof/>
            <w:webHidden/>
          </w:rPr>
          <w:tab/>
        </w:r>
        <w:r w:rsidR="003E4192">
          <w:rPr>
            <w:noProof/>
            <w:webHidden/>
          </w:rPr>
          <w:fldChar w:fldCharType="begin"/>
        </w:r>
        <w:r w:rsidR="003E4192">
          <w:rPr>
            <w:noProof/>
            <w:webHidden/>
          </w:rPr>
          <w:instrText xml:space="preserve"> PAGEREF _Toc530515591 \h </w:instrText>
        </w:r>
        <w:r w:rsidR="003E4192">
          <w:rPr>
            <w:noProof/>
            <w:webHidden/>
          </w:rPr>
        </w:r>
        <w:r w:rsidR="003E4192">
          <w:rPr>
            <w:noProof/>
            <w:webHidden/>
          </w:rPr>
          <w:fldChar w:fldCharType="separate"/>
        </w:r>
        <w:r w:rsidR="003E4192">
          <w:rPr>
            <w:noProof/>
            <w:webHidden/>
          </w:rPr>
          <w:t>24</w:t>
        </w:r>
        <w:r w:rsidR="003E4192">
          <w:rPr>
            <w:noProof/>
            <w:webHidden/>
          </w:rPr>
          <w:fldChar w:fldCharType="end"/>
        </w:r>
      </w:hyperlink>
    </w:p>
    <w:p w:rsidR="00377A09" w:rsidRDefault="008B25E4" w:rsidP="00607F53">
      <w:pPr>
        <w:rPr>
          <w:lang w:val="en-US"/>
        </w:rPr>
      </w:pPr>
      <w:r>
        <w:rPr>
          <w:lang w:val="en-US"/>
        </w:rPr>
        <w:fldChar w:fldCharType="end"/>
      </w:r>
    </w:p>
    <w:p w:rsidR="000C0841" w:rsidRDefault="007F1F2B" w:rsidP="00607F53">
      <w:pPr>
        <w:rPr>
          <w:lang w:val="en-US"/>
        </w:rPr>
      </w:pPr>
      <w:r>
        <w:rPr>
          <w:lang w:val="en-US"/>
        </w:rPr>
        <w:t>For this workshop you need:</w:t>
      </w:r>
    </w:p>
    <w:p w:rsidR="000C0841" w:rsidRDefault="000C0841" w:rsidP="000C08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 with Windows 10 professional</w:t>
      </w:r>
    </w:p>
    <w:p w:rsidR="00664B7E" w:rsidRDefault="000C0841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Chrome browser</w:t>
      </w:r>
    </w:p>
    <w:p w:rsidR="00E21CE3" w:rsidRDefault="00E21CE3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(Visual Studio Code)</w:t>
      </w:r>
    </w:p>
    <w:p w:rsidR="003F4BDE" w:rsidRDefault="003F4BDE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(git)</w:t>
      </w:r>
    </w:p>
    <w:p w:rsidR="003F4BDE" w:rsidRDefault="003F4BDE" w:rsidP="003F4BDE">
      <w:pPr>
        <w:rPr>
          <w:lang w:val="en-US"/>
        </w:rPr>
      </w:pPr>
    </w:p>
    <w:p w:rsidR="0053455D" w:rsidRDefault="0053455D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  <w:ins w:id="0" w:author="Veldkamp, Renzo" w:date="2018-11-21T15:24:00Z">
        <w:r w:rsidR="004E4C97">
          <w:rPr>
            <w:lang w:val="en-US"/>
          </w:rPr>
          <w:t>33</w:t>
        </w:r>
      </w:ins>
    </w:p>
    <w:p w:rsidR="003F4BDE" w:rsidRDefault="003F4BDE" w:rsidP="003F4BDE">
      <w:pPr>
        <w:pStyle w:val="Heading1"/>
        <w:rPr>
          <w:lang w:val="en-US"/>
        </w:rPr>
      </w:pPr>
      <w:bookmarkStart w:id="1" w:name="_Toc530515580"/>
      <w:r>
        <w:rPr>
          <w:lang w:val="en-US"/>
        </w:rPr>
        <w:t>Workshop environment</w:t>
      </w:r>
      <w:r w:rsidR="0019392D">
        <w:rPr>
          <w:lang w:val="en-US"/>
        </w:rPr>
        <w:t xml:space="preserve"> &amp; check</w:t>
      </w:r>
      <w:bookmarkEnd w:id="1"/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In this part </w:t>
      </w:r>
      <w:r w:rsidR="007F1F2B">
        <w:rPr>
          <w:lang w:val="en-US"/>
        </w:rPr>
        <w:t xml:space="preserve">of the workshop </w:t>
      </w:r>
      <w:r>
        <w:rPr>
          <w:lang w:val="en-US"/>
        </w:rPr>
        <w:t>you will create your workshop environment.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>We will install:</w:t>
      </w:r>
    </w:p>
    <w:p w:rsid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 Code</w:t>
      </w:r>
    </w:p>
    <w:p w:rsidR="003F4BDE" w:rsidRP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Desktop</w:t>
      </w:r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Visual Code</w:t>
      </w:r>
    </w:p>
    <w:p w:rsidR="00A6474C" w:rsidRDefault="003F4BDE" w:rsidP="003F4BDE">
      <w:pPr>
        <w:rPr>
          <w:lang w:val="en-US"/>
        </w:rPr>
      </w:pPr>
      <w:r>
        <w:rPr>
          <w:lang w:val="en-US"/>
        </w:rPr>
        <w:t>You can install Visual Code</w:t>
      </w:r>
      <w:r w:rsidR="00A6474C">
        <w:rPr>
          <w:lang w:val="en-US"/>
        </w:rPr>
        <w:t xml:space="preserve"> here: </w:t>
      </w:r>
      <w:hyperlink r:id="rId8" w:history="1">
        <w:r w:rsidR="00A6474C" w:rsidRPr="00234010">
          <w:rPr>
            <w:rStyle w:val="Hyperlink"/>
            <w:lang w:val="en-US"/>
          </w:rPr>
          <w:t>https://code.visualstudio.com/</w:t>
        </w:r>
      </w:hyperlink>
      <w:r w:rsidR="00A6474C"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Docker Desktop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Docker information you find here: </w:t>
      </w:r>
      <w:hyperlink r:id="rId9" w:history="1">
        <w:r w:rsidRPr="00234010">
          <w:rPr>
            <w:rStyle w:val="Hyperlink"/>
            <w:lang w:val="en-US"/>
          </w:rPr>
          <w:t>https://www.docker.com/products/docker-desktop</w:t>
        </w:r>
      </w:hyperlink>
      <w:r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We will install the Docker CE (Community Edition) stable version.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You can install Docker from the Docker Store.</w:t>
      </w:r>
    </w:p>
    <w:p w:rsidR="00A6474C" w:rsidRDefault="0034050E" w:rsidP="003F4BDE">
      <w:pPr>
        <w:rPr>
          <w:lang w:val="en-US"/>
        </w:rPr>
      </w:pPr>
      <w:hyperlink r:id="rId10" w:history="1">
        <w:r w:rsidR="00A6474C" w:rsidRPr="00234010">
          <w:rPr>
            <w:rStyle w:val="Hyperlink"/>
            <w:lang w:val="en-US"/>
          </w:rPr>
          <w:t>https://store.docker.com/editions/community/docker-ce-desktop-windows</w:t>
        </w:r>
      </w:hyperlink>
      <w:r w:rsidR="00A6474C">
        <w:rPr>
          <w:lang w:val="en-US"/>
        </w:rPr>
        <w:t xml:space="preserve"> </w:t>
      </w:r>
    </w:p>
    <w:p w:rsidR="00ED35EF" w:rsidRDefault="00ED35EF" w:rsidP="003F4BDE">
      <w:pPr>
        <w:rPr>
          <w:lang w:val="en-US"/>
        </w:rPr>
      </w:pPr>
    </w:p>
    <w:p w:rsidR="00A6474C" w:rsidRDefault="00A6474C" w:rsidP="003F4BDE">
      <w:pPr>
        <w:rPr>
          <w:lang w:val="en-US"/>
        </w:rPr>
      </w:pPr>
      <w:r>
        <w:rPr>
          <w:lang w:val="en-US"/>
        </w:rPr>
        <w:t>Let’s check the installation</w:t>
      </w:r>
      <w:r w:rsidR="00EA5DC1">
        <w:rPr>
          <w:lang w:val="en-US"/>
        </w:rPr>
        <w:t xml:space="preserve"> on </w:t>
      </w:r>
      <w:r w:rsidR="007F1F2B">
        <w:rPr>
          <w:lang w:val="en-US"/>
        </w:rPr>
        <w:t>W</w:t>
      </w:r>
      <w:r w:rsidR="00EA5DC1">
        <w:rPr>
          <w:lang w:val="en-US"/>
        </w:rPr>
        <w:t>indows 10</w:t>
      </w:r>
      <w:r>
        <w:rPr>
          <w:lang w:val="en-US"/>
        </w:rPr>
        <w:t>: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</w:t>
      </w:r>
      <w:r w:rsidR="005905AD">
        <w:rPr>
          <w:lang w:val="en-US"/>
        </w:rPr>
        <w:t>if</w:t>
      </w:r>
      <w:r>
        <w:rPr>
          <w:lang w:val="en-US"/>
        </w:rPr>
        <w:t xml:space="preserve"> Docker is running – if not, run it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ED35EF">
        <w:rPr>
          <w:lang w:val="en-US"/>
        </w:rPr>
        <w:t xml:space="preserve">the </w:t>
      </w:r>
      <w:r w:rsidR="005905AD">
        <w:rPr>
          <w:lang w:val="en-US"/>
        </w:rPr>
        <w:t>A</w:t>
      </w:r>
      <w:r>
        <w:rPr>
          <w:lang w:val="en-US"/>
        </w:rPr>
        <w:t>bout Docker</w:t>
      </w:r>
      <w:r w:rsidR="005D3687">
        <w:rPr>
          <w:lang w:val="en-US"/>
        </w:rPr>
        <w:t xml:space="preserve"> </w:t>
      </w:r>
      <w:r w:rsidR="00ED35EF">
        <w:rPr>
          <w:lang w:val="en-US"/>
        </w:rPr>
        <w:t>window</w:t>
      </w:r>
    </w:p>
    <w:p w:rsidR="00B21A19" w:rsidRPr="00012BDB" w:rsidRDefault="00ED35EF" w:rsidP="00B21A1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Which version of Docker </w:t>
      </w:r>
      <w:r w:rsidR="005905AD">
        <w:rPr>
          <w:lang w:val="en-US"/>
        </w:rPr>
        <w:t>is</w:t>
      </w:r>
      <w:r>
        <w:rPr>
          <w:lang w:val="en-US"/>
        </w:rPr>
        <w:t xml:space="preserve"> running?</w:t>
      </w:r>
    </w:p>
    <w:p w:rsidR="00012BDB" w:rsidRDefault="00012BDB" w:rsidP="00B21A19">
      <w:pPr>
        <w:pStyle w:val="Heading2"/>
        <w:rPr>
          <w:lang w:val="en-US"/>
        </w:rPr>
      </w:pPr>
    </w:p>
    <w:p w:rsidR="00B21A19" w:rsidRPr="003F4BDE" w:rsidRDefault="00B21A19" w:rsidP="00B21A19">
      <w:pPr>
        <w:pStyle w:val="Heading2"/>
        <w:rPr>
          <w:lang w:val="en-US"/>
        </w:rPr>
      </w:pPr>
      <w:r>
        <w:rPr>
          <w:lang w:val="en-US"/>
        </w:rPr>
        <w:t>Create a Docker account</w:t>
      </w:r>
    </w:p>
    <w:p w:rsidR="00C84A38" w:rsidRDefault="00B21A19" w:rsidP="00B21A19">
      <w:pPr>
        <w:rPr>
          <w:lang w:val="en-US"/>
        </w:rPr>
      </w:pPr>
      <w:r>
        <w:rPr>
          <w:lang w:val="en-US"/>
        </w:rPr>
        <w:t>For this workshop we need a Docker account</w:t>
      </w:r>
      <w:r w:rsidR="005D3687">
        <w:rPr>
          <w:lang w:val="en-US"/>
        </w:rPr>
        <w:t xml:space="preserve">. With the account we </w:t>
      </w:r>
      <w:r>
        <w:rPr>
          <w:lang w:val="en-US"/>
        </w:rPr>
        <w:t>push our images</w:t>
      </w:r>
      <w:r w:rsidR="005D3687">
        <w:rPr>
          <w:lang w:val="en-US"/>
        </w:rPr>
        <w:t>.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Please keep in mind that user-id is used </w:t>
      </w:r>
      <w:r w:rsidR="00C84A38">
        <w:rPr>
          <w:lang w:val="en-US"/>
        </w:rPr>
        <w:t xml:space="preserve">as </w:t>
      </w:r>
      <w:r>
        <w:rPr>
          <w:lang w:val="en-US"/>
        </w:rPr>
        <w:t xml:space="preserve">your repository name. 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Create a Docker account on </w:t>
      </w:r>
      <w:hyperlink r:id="rId11" w:history="1">
        <w:r w:rsidRPr="00234010">
          <w:rPr>
            <w:rStyle w:val="Hyperlink"/>
            <w:lang w:val="en-US"/>
          </w:rPr>
          <w:t>https://hub.docker.com/</w:t>
        </w:r>
      </w:hyperlink>
    </w:p>
    <w:p w:rsidR="00B21A19" w:rsidRPr="00B21A19" w:rsidRDefault="00B21A19" w:rsidP="00B21A19">
      <w:pPr>
        <w:rPr>
          <w:lang w:val="en-US"/>
        </w:rPr>
      </w:pPr>
      <w:r>
        <w:rPr>
          <w:lang w:val="en-US"/>
        </w:rPr>
        <w:t xml:space="preserve">Note: you don’t need a Docker account </w:t>
      </w:r>
      <w:r w:rsidR="00B87D56">
        <w:rPr>
          <w:lang w:val="en-US"/>
        </w:rPr>
        <w:t xml:space="preserve">if you only want </w:t>
      </w:r>
      <w:r>
        <w:rPr>
          <w:lang w:val="en-US"/>
        </w:rPr>
        <w:t xml:space="preserve">to pull (get) images. </w:t>
      </w:r>
      <w:r w:rsidR="00B87D56">
        <w:rPr>
          <w:lang w:val="en-US"/>
        </w:rPr>
        <w:t>The Docker hub is</w:t>
      </w:r>
      <w:r>
        <w:rPr>
          <w:lang w:val="en-US"/>
        </w:rPr>
        <w:t xml:space="preserve"> the easiest way to share images with </w:t>
      </w:r>
      <w:r w:rsidR="00C84A38">
        <w:rPr>
          <w:lang w:val="en-US"/>
        </w:rPr>
        <w:t xml:space="preserve">departments, </w:t>
      </w:r>
      <w:r>
        <w:rPr>
          <w:lang w:val="en-US"/>
        </w:rPr>
        <w:t>colleagues and other people.</w:t>
      </w:r>
    </w:p>
    <w:p w:rsidR="00012BDB" w:rsidRDefault="00012BDB" w:rsidP="00ED35EF">
      <w:pPr>
        <w:pStyle w:val="Heading2"/>
        <w:rPr>
          <w:lang w:val="en-US"/>
        </w:rPr>
      </w:pPr>
    </w:p>
    <w:p w:rsidR="00ED35EF" w:rsidRDefault="00012BDB" w:rsidP="00ED35EF">
      <w:pPr>
        <w:pStyle w:val="Heading2"/>
        <w:rPr>
          <w:lang w:val="en-US"/>
        </w:rPr>
      </w:pPr>
      <w:r>
        <w:rPr>
          <w:lang w:val="en-US"/>
        </w:rPr>
        <w:t xml:space="preserve">Play with </w:t>
      </w:r>
      <w:r w:rsidR="00B87D56">
        <w:rPr>
          <w:lang w:val="en-US"/>
        </w:rPr>
        <w:t>D</w:t>
      </w:r>
      <w:r>
        <w:rPr>
          <w:lang w:val="en-US"/>
        </w:rPr>
        <w:t>ocker site</w:t>
      </w:r>
    </w:p>
    <w:p w:rsidR="00ED35EF" w:rsidRDefault="00B87D56" w:rsidP="00ED35EF">
      <w:pPr>
        <w:rPr>
          <w:lang w:val="en-US"/>
        </w:rPr>
      </w:pPr>
      <w:r>
        <w:rPr>
          <w:lang w:val="en-US"/>
        </w:rPr>
        <w:t>P</w:t>
      </w:r>
      <w:r w:rsidR="00B4580C">
        <w:rPr>
          <w:lang w:val="en-US"/>
        </w:rPr>
        <w:t xml:space="preserve">eople who cannot install Docker Desktop </w:t>
      </w:r>
      <w:r>
        <w:rPr>
          <w:lang w:val="en-US"/>
        </w:rPr>
        <w:t>(</w:t>
      </w:r>
      <w:r w:rsidR="00B4580C">
        <w:rPr>
          <w:lang w:val="en-US"/>
        </w:rPr>
        <w:t xml:space="preserve">because they don’t have Windows 10 professional or </w:t>
      </w:r>
      <w:r>
        <w:rPr>
          <w:lang w:val="en-US"/>
        </w:rPr>
        <w:t>are</w:t>
      </w:r>
      <w:r w:rsidR="00B4580C">
        <w:rPr>
          <w:lang w:val="en-US"/>
        </w:rPr>
        <w:t xml:space="preserve"> not </w:t>
      </w:r>
      <w:r>
        <w:rPr>
          <w:lang w:val="en-US"/>
        </w:rPr>
        <w:t xml:space="preserve">allowed to </w:t>
      </w:r>
      <w:r w:rsidR="00B4580C">
        <w:rPr>
          <w:lang w:val="en-US"/>
        </w:rPr>
        <w:t>install or g</w:t>
      </w:r>
      <w:r w:rsidR="00B21A19">
        <w:rPr>
          <w:lang w:val="en-US"/>
        </w:rPr>
        <w:t>et errors</w:t>
      </w:r>
      <w:r>
        <w:rPr>
          <w:lang w:val="en-US"/>
        </w:rPr>
        <w:t>)</w:t>
      </w:r>
      <w:r w:rsidR="00B21A19">
        <w:rPr>
          <w:lang w:val="en-US"/>
        </w:rPr>
        <w:t xml:space="preserve"> can use a </w:t>
      </w:r>
      <w:r w:rsidR="00B4580C">
        <w:rPr>
          <w:lang w:val="en-US"/>
        </w:rPr>
        <w:t>site to follow the workshop.</w:t>
      </w:r>
    </w:p>
    <w:p w:rsidR="00B4580C" w:rsidRDefault="00B4580C" w:rsidP="00ED35EF">
      <w:pPr>
        <w:rPr>
          <w:lang w:val="en-US"/>
        </w:rPr>
      </w:pPr>
      <w:r>
        <w:rPr>
          <w:lang w:val="en-US"/>
        </w:rPr>
        <w:t xml:space="preserve">You can reach the playground with: </w:t>
      </w:r>
      <w:hyperlink r:id="rId12" w:history="1">
        <w:r w:rsidRPr="00234010">
          <w:rPr>
            <w:rStyle w:val="Hyperlink"/>
            <w:lang w:val="en-US"/>
          </w:rPr>
          <w:t>https://labs.play-with-docker.com/</w:t>
        </w:r>
      </w:hyperlink>
      <w:r>
        <w:rPr>
          <w:lang w:val="en-US"/>
        </w:rPr>
        <w:t xml:space="preserve"> </w:t>
      </w:r>
    </w:p>
    <w:p w:rsidR="00B4580C" w:rsidRDefault="00E22609" w:rsidP="00ED35EF">
      <w:pPr>
        <w:rPr>
          <w:lang w:val="en-US"/>
        </w:rPr>
      </w:pPr>
      <w:r>
        <w:rPr>
          <w:lang w:val="en-US"/>
        </w:rPr>
        <w:t>L</w:t>
      </w:r>
      <w:r w:rsidR="00B4580C">
        <w:rPr>
          <w:lang w:val="en-US"/>
        </w:rPr>
        <w:t>og in with your Docker account.</w:t>
      </w:r>
    </w:p>
    <w:p w:rsidR="00B4580C" w:rsidRDefault="00B4580C" w:rsidP="00B4580C">
      <w:pPr>
        <w:rPr>
          <w:lang w:val="en-US"/>
        </w:rPr>
      </w:pPr>
      <w:r>
        <w:rPr>
          <w:lang w:val="en-US"/>
        </w:rPr>
        <w:t>After login, c</w:t>
      </w:r>
      <w:r w:rsidRPr="00B4580C">
        <w:rPr>
          <w:lang w:val="en-US"/>
        </w:rPr>
        <w:t xml:space="preserve">reate </w:t>
      </w:r>
      <w:r w:rsidR="00E22609">
        <w:rPr>
          <w:lang w:val="en-US"/>
        </w:rPr>
        <w:t xml:space="preserve">a </w:t>
      </w:r>
      <w:r w:rsidRPr="00B4580C">
        <w:rPr>
          <w:lang w:val="en-US"/>
        </w:rPr>
        <w:t>new instance</w:t>
      </w:r>
      <w:r>
        <w:rPr>
          <w:lang w:val="en-US"/>
        </w:rPr>
        <w:t>.</w:t>
      </w:r>
    </w:p>
    <w:p w:rsidR="003F4BDE" w:rsidRDefault="00B4580C" w:rsidP="003F4BDE">
      <w:pPr>
        <w:rPr>
          <w:lang w:val="en-US"/>
        </w:rPr>
      </w:pPr>
      <w:r>
        <w:rPr>
          <w:lang w:val="en-US"/>
        </w:rPr>
        <w:t>You will get Linux Docker</w:t>
      </w:r>
      <w:r w:rsidR="00FE6DA2">
        <w:rPr>
          <w:lang w:val="en-US"/>
        </w:rPr>
        <w:t>H</w:t>
      </w:r>
      <w:r>
        <w:rPr>
          <w:lang w:val="en-US"/>
        </w:rPr>
        <w:t>ost. With this you can follow most of th</w:t>
      </w:r>
      <w:r w:rsidR="00B21A19">
        <w:rPr>
          <w:lang w:val="en-US"/>
        </w:rPr>
        <w:t xml:space="preserve">e </w:t>
      </w:r>
      <w:r>
        <w:rPr>
          <w:lang w:val="en-US"/>
        </w:rPr>
        <w:t>workshop Docker 10</w:t>
      </w:r>
      <w:r w:rsidR="00FE6DA2">
        <w:rPr>
          <w:lang w:val="en-US"/>
        </w:rPr>
        <w:t>2</w:t>
      </w:r>
      <w:r>
        <w:rPr>
          <w:lang w:val="en-US"/>
        </w:rPr>
        <w:t>.</w:t>
      </w:r>
    </w:p>
    <w:p w:rsidR="00C211F3" w:rsidRPr="003F4BDE" w:rsidRDefault="00812D25" w:rsidP="003F4BDE">
      <w:pPr>
        <w:rPr>
          <w:lang w:val="en-US"/>
        </w:rPr>
      </w:pPr>
      <w:r>
        <w:rPr>
          <w:lang w:val="en-US"/>
        </w:rPr>
        <w:t xml:space="preserve">Note: the </w:t>
      </w:r>
      <w:r w:rsidR="00BD5CEB">
        <w:rPr>
          <w:lang w:val="en-US"/>
        </w:rPr>
        <w:t>experience</w:t>
      </w:r>
      <w:r>
        <w:rPr>
          <w:lang w:val="en-US"/>
        </w:rPr>
        <w:t xml:space="preserve"> on this site depends on </w:t>
      </w:r>
      <w:r w:rsidR="000D0664">
        <w:rPr>
          <w:lang w:val="en-US"/>
        </w:rPr>
        <w:t xml:space="preserve">your </w:t>
      </w:r>
      <w:r w:rsidR="00BD5CEB">
        <w:rPr>
          <w:lang w:val="en-US"/>
        </w:rPr>
        <w:t>use</w:t>
      </w:r>
      <w:r w:rsidR="000D0664">
        <w:rPr>
          <w:lang w:val="en-US"/>
        </w:rPr>
        <w:t xml:space="preserve"> </w:t>
      </w:r>
      <w:r w:rsidR="00BD5CEB">
        <w:rPr>
          <w:lang w:val="en-US"/>
        </w:rPr>
        <w:t>case</w:t>
      </w:r>
      <w:r>
        <w:rPr>
          <w:lang w:val="en-US"/>
        </w:rPr>
        <w:t xml:space="preserve"> and on your internet connection</w:t>
      </w:r>
      <w:r w:rsidR="00BD5CEB">
        <w:rPr>
          <w:lang w:val="en-US"/>
        </w:rPr>
        <w:t xml:space="preserve"> speed.</w:t>
      </w:r>
    </w:p>
    <w:p w:rsidR="00664B7E" w:rsidRPr="00664B7E" w:rsidRDefault="00664B7E" w:rsidP="00256944">
      <w:pPr>
        <w:pStyle w:val="ListParagraph"/>
        <w:rPr>
          <w:lang w:val="en-US"/>
        </w:rPr>
      </w:pPr>
    </w:p>
    <w:p w:rsidR="00D3110A" w:rsidRDefault="003B692C" w:rsidP="000D0664">
      <w:pPr>
        <w:pStyle w:val="Heading2"/>
        <w:rPr>
          <w:lang w:val="en-US"/>
        </w:rPr>
      </w:pPr>
      <w:r>
        <w:rPr>
          <w:lang w:val="en-US"/>
        </w:rPr>
        <w:t xml:space="preserve">Is </w:t>
      </w:r>
      <w:r w:rsidR="00CE00CD" w:rsidRPr="00CE00CD">
        <w:rPr>
          <w:lang w:val="en-US"/>
        </w:rPr>
        <w:t>Docker working?</w:t>
      </w:r>
    </w:p>
    <w:p w:rsidR="00D3110A" w:rsidRDefault="009B7284" w:rsidP="00D3110A">
      <w:pPr>
        <w:rPr>
          <w:lang w:val="en-US"/>
        </w:rPr>
      </w:pPr>
      <w:r>
        <w:rPr>
          <w:lang w:val="en-US"/>
        </w:rPr>
        <w:t>We will check if our Docker</w:t>
      </w:r>
      <w:r w:rsidR="000D0664">
        <w:rPr>
          <w:lang w:val="en-US"/>
        </w:rPr>
        <w:t xml:space="preserve"> CE</w:t>
      </w:r>
      <w:r>
        <w:rPr>
          <w:lang w:val="en-US"/>
        </w:rPr>
        <w:t xml:space="preserve"> is working.</w:t>
      </w:r>
    </w:p>
    <w:p w:rsidR="009B7284" w:rsidRPr="00D3110A" w:rsidRDefault="009B7284" w:rsidP="00D3110A">
      <w:pPr>
        <w:rPr>
          <w:lang w:val="en-US"/>
        </w:rPr>
      </w:pPr>
      <w:r>
        <w:rPr>
          <w:lang w:val="en-US"/>
        </w:rPr>
        <w:t xml:space="preserve">In this workshop we will use Docker CLI to go via the Docker API to Docker </w:t>
      </w:r>
      <w:r w:rsidR="000D0664">
        <w:rPr>
          <w:lang w:val="en-US"/>
        </w:rPr>
        <w:t>daemon</w:t>
      </w:r>
      <w:r>
        <w:rPr>
          <w:lang w:val="en-US"/>
        </w:rPr>
        <w:t xml:space="preserve">. You can start the CLI in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770E59">
        <w:rPr>
          <w:lang w:val="en-US"/>
        </w:rPr>
        <w:t>S</w:t>
      </w:r>
      <w:r>
        <w:rPr>
          <w:lang w:val="en-US"/>
        </w:rPr>
        <w:t xml:space="preserve">hell (use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 xml:space="preserve">hell in </w:t>
      </w:r>
      <w:r w:rsidR="000D0664">
        <w:rPr>
          <w:lang w:val="en-US"/>
        </w:rPr>
        <w:t xml:space="preserve">the </w:t>
      </w:r>
      <w:r>
        <w:rPr>
          <w:lang w:val="en-US"/>
        </w:rPr>
        <w:t xml:space="preserve">administrator mode) or you can open a </w:t>
      </w:r>
      <w:r w:rsidR="000D0664">
        <w:rPr>
          <w:lang w:val="en-US"/>
        </w:rPr>
        <w:t>Power</w:t>
      </w:r>
      <w:r w:rsidR="00FB6DD5">
        <w:rPr>
          <w:lang w:val="en-US"/>
        </w:rPr>
        <w:t>S</w:t>
      </w:r>
      <w:r w:rsidR="000D0664">
        <w:rPr>
          <w:lang w:val="en-US"/>
        </w:rPr>
        <w:t xml:space="preserve">hell </w:t>
      </w:r>
      <w:r>
        <w:rPr>
          <w:lang w:val="en-US"/>
        </w:rPr>
        <w:t xml:space="preserve">window in </w:t>
      </w:r>
      <w:r w:rsidR="000D0664">
        <w:rPr>
          <w:lang w:val="en-US"/>
        </w:rPr>
        <w:t xml:space="preserve">Studio </w:t>
      </w:r>
      <w:r>
        <w:rPr>
          <w:lang w:val="en-US"/>
        </w:rPr>
        <w:t>Visual Co</w:t>
      </w:r>
      <w:r w:rsidR="00B21A19">
        <w:rPr>
          <w:lang w:val="en-US"/>
        </w:rPr>
        <w:t>de.</w:t>
      </w:r>
      <w:r>
        <w:rPr>
          <w:lang w:val="en-US"/>
        </w:rPr>
        <w:t xml:space="preserve"> </w:t>
      </w:r>
    </w:p>
    <w:p w:rsidR="005731C0" w:rsidRDefault="009B7284" w:rsidP="005731C0">
      <w:pPr>
        <w:rPr>
          <w:lang w:val="en-US"/>
        </w:rPr>
      </w:pPr>
      <w:r>
        <w:rPr>
          <w:lang w:val="en-US"/>
        </w:rPr>
        <w:t>To check t</w:t>
      </w:r>
      <w:r w:rsidR="00FE6DA2">
        <w:rPr>
          <w:lang w:val="en-US"/>
        </w:rPr>
        <w:t>he</w:t>
      </w:r>
      <w:r>
        <w:rPr>
          <w:lang w:val="en-US"/>
        </w:rPr>
        <w:t xml:space="preserve"> Docker version</w:t>
      </w:r>
      <w:r w:rsidR="00593785">
        <w:rPr>
          <w:lang w:val="en-US"/>
        </w:rPr>
        <w:t>, you give</w:t>
      </w:r>
    </w:p>
    <w:p w:rsidR="005731C0" w:rsidRDefault="005731C0" w:rsidP="005731C0">
      <w:pPr>
        <w:pStyle w:val="CodeSnippet"/>
      </w:pPr>
      <w:r w:rsidRPr="005731C0">
        <w:t>docker version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 xml:space="preserve">You will get the version of </w:t>
      </w:r>
      <w:r w:rsidR="0082588B">
        <w:rPr>
          <w:lang w:val="en-US"/>
        </w:rPr>
        <w:t xml:space="preserve">the </w:t>
      </w:r>
      <w:r w:rsidR="00C16E17">
        <w:rPr>
          <w:lang w:val="en-US"/>
        </w:rPr>
        <w:t>Docker client and server.</w:t>
      </w:r>
    </w:p>
    <w:p w:rsidR="006F38BD" w:rsidRPr="003F4BDE" w:rsidRDefault="006F38BD" w:rsidP="005731C0">
      <w:pPr>
        <w:rPr>
          <w:lang w:val="en-US"/>
        </w:rPr>
      </w:pPr>
      <w:r>
        <w:rPr>
          <w:lang w:val="en-US"/>
        </w:rPr>
        <w:t>With command:</w:t>
      </w:r>
    </w:p>
    <w:p w:rsidR="005731C0" w:rsidRDefault="00A93510" w:rsidP="005731C0">
      <w:pPr>
        <w:pStyle w:val="CodeSnippet"/>
      </w:pPr>
      <w:r>
        <w:t>d</w:t>
      </w:r>
      <w:r w:rsidR="005731C0">
        <w:t>ocker info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>You will get a lot of info.</w:t>
      </w:r>
    </w:p>
    <w:p w:rsidR="00593785" w:rsidRDefault="00593785" w:rsidP="005731C0">
      <w:pPr>
        <w:rPr>
          <w:lang w:val="en-US"/>
        </w:rPr>
      </w:pPr>
    </w:p>
    <w:p w:rsidR="006F38BD" w:rsidRDefault="006F38BD" w:rsidP="005731C0">
      <w:pPr>
        <w:rPr>
          <w:lang w:val="en-US"/>
        </w:rPr>
      </w:pPr>
      <w:r>
        <w:rPr>
          <w:lang w:val="en-US"/>
        </w:rPr>
        <w:t>We like to check if our Docker engine is working well. We can check this with a “hello</w:t>
      </w:r>
      <w:r w:rsidR="00D12B55">
        <w:rPr>
          <w:lang w:val="en-US"/>
        </w:rPr>
        <w:t>-</w:t>
      </w:r>
      <w:r w:rsidR="001C492C">
        <w:rPr>
          <w:lang w:val="en-US"/>
        </w:rPr>
        <w:t>world” app. At this</w:t>
      </w:r>
      <w:r>
        <w:rPr>
          <w:lang w:val="en-US"/>
        </w:rPr>
        <w:t xml:space="preserve"> moment you run t</w:t>
      </w:r>
      <w:r w:rsidR="00593785">
        <w:rPr>
          <w:lang w:val="en-US"/>
        </w:rPr>
        <w:t>he</w:t>
      </w:r>
      <w:r>
        <w:rPr>
          <w:lang w:val="en-US"/>
        </w:rPr>
        <w:t xml:space="preserve"> command. Later we explain it</w:t>
      </w:r>
      <w:r w:rsidR="00D12B55">
        <w:rPr>
          <w:lang w:val="en-US"/>
        </w:rPr>
        <w:t xml:space="preserve"> in more detail</w:t>
      </w:r>
      <w:r>
        <w:rPr>
          <w:lang w:val="en-US"/>
        </w:rPr>
        <w:t>.</w:t>
      </w:r>
      <w:r w:rsidR="00112195">
        <w:rPr>
          <w:lang w:val="en-US"/>
        </w:rPr>
        <w:t xml:space="preserve"> You can run a hello</w:t>
      </w:r>
      <w:r w:rsidR="0082588B">
        <w:rPr>
          <w:lang w:val="en-US"/>
        </w:rPr>
        <w:t>-</w:t>
      </w:r>
      <w:r w:rsidR="00112195">
        <w:rPr>
          <w:lang w:val="en-US"/>
        </w:rPr>
        <w:t>world app in a container</w:t>
      </w:r>
      <w:r>
        <w:rPr>
          <w:lang w:val="en-US"/>
        </w:rPr>
        <w:t xml:space="preserve">. As you </w:t>
      </w:r>
      <w:r w:rsidR="0082588B">
        <w:rPr>
          <w:lang w:val="en-US"/>
        </w:rPr>
        <w:t xml:space="preserve">will </w:t>
      </w:r>
      <w:r>
        <w:rPr>
          <w:lang w:val="en-US"/>
        </w:rPr>
        <w:t>see</w:t>
      </w:r>
      <w:r w:rsidR="00593785">
        <w:rPr>
          <w:lang w:val="en-US"/>
        </w:rPr>
        <w:t>,</w:t>
      </w:r>
      <w:r>
        <w:rPr>
          <w:lang w:val="en-US"/>
        </w:rPr>
        <w:t xml:space="preserve"> Docker will pull the hello-world </w:t>
      </w:r>
      <w:r w:rsidR="00D12B55">
        <w:rPr>
          <w:lang w:val="en-US"/>
        </w:rPr>
        <w:t>image</w:t>
      </w:r>
      <w:r>
        <w:rPr>
          <w:lang w:val="en-US"/>
        </w:rPr>
        <w:t xml:space="preserve"> from the DockerHub</w:t>
      </w:r>
      <w:r w:rsidR="0022332E">
        <w:rPr>
          <w:lang w:val="en-US"/>
        </w:rPr>
        <w:t xml:space="preserve"> and will run it</w:t>
      </w:r>
      <w:r w:rsidR="00D12B55">
        <w:rPr>
          <w:lang w:val="en-US"/>
        </w:rPr>
        <w:t xml:space="preserve"> as </w:t>
      </w:r>
      <w:r w:rsidR="00FE6DA2">
        <w:rPr>
          <w:lang w:val="en-US"/>
        </w:rPr>
        <w:t xml:space="preserve">a </w:t>
      </w:r>
      <w:r w:rsidR="00D12B55">
        <w:rPr>
          <w:lang w:val="en-US"/>
        </w:rPr>
        <w:t>containe</w:t>
      </w:r>
      <w:r w:rsidR="00B56606">
        <w:rPr>
          <w:lang w:val="en-US"/>
        </w:rPr>
        <w:t>r.</w:t>
      </w:r>
    </w:p>
    <w:p w:rsidR="006F38BD" w:rsidRPr="003F4BDE" w:rsidRDefault="006F38BD" w:rsidP="005731C0">
      <w:pPr>
        <w:rPr>
          <w:lang w:val="en-US"/>
        </w:rPr>
      </w:pPr>
    </w:p>
    <w:p w:rsidR="005731C0" w:rsidRPr="005731C0" w:rsidRDefault="0022332E" w:rsidP="005731C0">
      <w:pPr>
        <w:pStyle w:val="CodeSnippet"/>
      </w:pPr>
      <w:r>
        <w:t>d</w:t>
      </w:r>
      <w:r w:rsidR="005731C0" w:rsidRPr="005731C0">
        <w:t xml:space="preserve">ocker </w:t>
      </w:r>
      <w:r>
        <w:t xml:space="preserve">container </w:t>
      </w:r>
      <w:r w:rsidR="005731C0" w:rsidRPr="005731C0">
        <w:t>run hello-worl</w:t>
      </w:r>
      <w:r w:rsidR="005731C0">
        <w:t>d</w:t>
      </w:r>
    </w:p>
    <w:p w:rsidR="005731C0" w:rsidRDefault="0022332E" w:rsidP="0022332E">
      <w:pPr>
        <w:rPr>
          <w:lang w:val="en-US"/>
        </w:rPr>
      </w:pPr>
      <w:r>
        <w:rPr>
          <w:lang w:val="en-US"/>
        </w:rPr>
        <w:t>If you see the output we can presume that Docker works well.</w:t>
      </w:r>
    </w:p>
    <w:p w:rsidR="008861B4" w:rsidRDefault="008861B4" w:rsidP="0022332E">
      <w:pPr>
        <w:rPr>
          <w:lang w:val="en-US"/>
        </w:rPr>
      </w:pPr>
      <w:r>
        <w:rPr>
          <w:lang w:val="en-US"/>
        </w:rPr>
        <w:t>Need some help</w:t>
      </w:r>
      <w:r w:rsidR="0082588B">
        <w:rPr>
          <w:lang w:val="en-US"/>
        </w:rPr>
        <w:t>,</w:t>
      </w:r>
      <w:r>
        <w:rPr>
          <w:lang w:val="en-US"/>
        </w:rPr>
        <w:t xml:space="preserve"> then you can use:</w:t>
      </w:r>
    </w:p>
    <w:p w:rsidR="008861B4" w:rsidRDefault="008861B4" w:rsidP="00BA40D8">
      <w:pPr>
        <w:pStyle w:val="CodeSnippet"/>
      </w:pPr>
      <w:r>
        <w:t>docker --help</w:t>
      </w:r>
    </w:p>
    <w:p w:rsidR="008861B4" w:rsidRDefault="00BA40D8" w:rsidP="0022332E">
      <w:pPr>
        <w:rPr>
          <w:lang w:val="en-US"/>
        </w:rPr>
      </w:pPr>
      <w:r>
        <w:rPr>
          <w:lang w:val="en-US"/>
        </w:rPr>
        <w:t xml:space="preserve">or go to </w:t>
      </w:r>
      <w:hyperlink r:id="rId13" w:history="1">
        <w:r w:rsidRPr="00234010">
          <w:rPr>
            <w:rStyle w:val="Hyperlink"/>
            <w:lang w:val="en-US"/>
          </w:rPr>
          <w:t>https://docs.docker.com/</w:t>
        </w:r>
      </w:hyperlink>
      <w:r>
        <w:rPr>
          <w:lang w:val="en-US"/>
        </w:rPr>
        <w:t xml:space="preserve"> </w:t>
      </w:r>
    </w:p>
    <w:p w:rsidR="0022332E" w:rsidRDefault="0022332E" w:rsidP="0022332E">
      <w:pPr>
        <w:rPr>
          <w:lang w:val="en-US"/>
        </w:rPr>
      </w:pPr>
    </w:p>
    <w:p w:rsidR="00AA3C07" w:rsidRPr="00A27A49" w:rsidRDefault="00AA3C07">
      <w:pPr>
        <w:rPr>
          <w:lang w:val="en-US"/>
        </w:rPr>
      </w:pPr>
      <w:r w:rsidRPr="00AF42F4">
        <w:rPr>
          <w:lang w:val="en-US"/>
        </w:rPr>
        <w:br w:type="page"/>
      </w:r>
    </w:p>
    <w:p w:rsidR="005A21E6" w:rsidRDefault="00745409" w:rsidP="005A21E6">
      <w:pPr>
        <w:pStyle w:val="Heading1"/>
        <w:rPr>
          <w:lang w:val="en-US"/>
        </w:rPr>
      </w:pPr>
      <w:bookmarkStart w:id="2" w:name="_Toc530515581"/>
      <w:r w:rsidRPr="0005691D">
        <w:rPr>
          <w:lang w:val="en-US"/>
        </w:rPr>
        <w:t>Container</w:t>
      </w:r>
      <w:r w:rsidR="005A21E6" w:rsidRPr="0005691D">
        <w:rPr>
          <w:lang w:val="en-US"/>
        </w:rPr>
        <w:t xml:space="preserve"> images</w:t>
      </w:r>
      <w:bookmarkEnd w:id="2"/>
    </w:p>
    <w:p w:rsidR="00574B58" w:rsidRDefault="00CB6A89" w:rsidP="004670DC">
      <w:pPr>
        <w:rPr>
          <w:lang w:val="en-US"/>
        </w:rPr>
      </w:pPr>
      <w:r>
        <w:rPr>
          <w:lang w:val="en-US"/>
        </w:rPr>
        <w:t xml:space="preserve">In this part you learn the </w:t>
      </w:r>
      <w:r w:rsidR="00854A21">
        <w:rPr>
          <w:lang w:val="en-US"/>
        </w:rPr>
        <w:t xml:space="preserve">docker </w:t>
      </w:r>
      <w:r>
        <w:rPr>
          <w:lang w:val="en-US"/>
        </w:rPr>
        <w:t>container image command.</w:t>
      </w:r>
    </w:p>
    <w:p w:rsidR="00662BF7" w:rsidRDefault="00662BF7" w:rsidP="004670DC">
      <w:pPr>
        <w:rPr>
          <w:lang w:val="en-US"/>
        </w:rPr>
      </w:pPr>
      <w:r>
        <w:rPr>
          <w:lang w:val="en-US"/>
        </w:rPr>
        <w:t xml:space="preserve">You list the images on your </w:t>
      </w:r>
      <w:r w:rsidR="00596801">
        <w:rPr>
          <w:lang w:val="en-US"/>
        </w:rPr>
        <w:t>DockerHost</w:t>
      </w:r>
      <w:r>
        <w:rPr>
          <w:lang w:val="en-US"/>
        </w:rPr>
        <w:t xml:space="preserve"> with:</w:t>
      </w:r>
    </w:p>
    <w:p w:rsidR="00662BF7" w:rsidRPr="004670DC" w:rsidRDefault="00662BF7" w:rsidP="00662BF7">
      <w:pPr>
        <w:pStyle w:val="CodeSnippet"/>
      </w:pPr>
      <w:r w:rsidRPr="00662BF7">
        <w:t>docker image ls</w:t>
      </w:r>
    </w:p>
    <w:p w:rsidR="000C1D1D" w:rsidRDefault="000C1D1D">
      <w:pPr>
        <w:rPr>
          <w:lang w:val="en-US"/>
        </w:rPr>
      </w:pPr>
      <w:r>
        <w:rPr>
          <w:lang w:val="en-US"/>
        </w:rPr>
        <w:t>You will see default the following:</w:t>
      </w:r>
    </w:p>
    <w:p w:rsidR="000C1D1D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Repository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Image-id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Size </w:t>
      </w:r>
    </w:p>
    <w:p w:rsidR="00FD66D8" w:rsidRDefault="00FD66D8" w:rsidP="00FD66D8">
      <w:pPr>
        <w:rPr>
          <w:lang w:val="en-US"/>
        </w:rPr>
      </w:pPr>
      <w:r>
        <w:rPr>
          <w:lang w:val="en-US"/>
        </w:rPr>
        <w:t xml:space="preserve">If you find </w:t>
      </w:r>
      <w:r w:rsidR="00133E98">
        <w:rPr>
          <w:lang w:val="en-US"/>
        </w:rPr>
        <w:t xml:space="preserve">a </w:t>
      </w:r>
      <w:r>
        <w:rPr>
          <w:lang w:val="en-US"/>
        </w:rPr>
        <w:t>specific image you can give</w:t>
      </w:r>
    </w:p>
    <w:p w:rsidR="00FD66D8" w:rsidRPr="00FD66D8" w:rsidRDefault="00FD66D8" w:rsidP="00FD66D8">
      <w:pPr>
        <w:pStyle w:val="CodeSnippet"/>
      </w:pPr>
      <w:r w:rsidRPr="00662BF7">
        <w:t>docker image ls</w:t>
      </w:r>
      <w:r>
        <w:t xml:space="preserve"> alpine</w:t>
      </w:r>
    </w:p>
    <w:p w:rsidR="00596801" w:rsidRDefault="00596801" w:rsidP="00596801">
      <w:pPr>
        <w:rPr>
          <w:lang w:val="en-US"/>
        </w:rPr>
      </w:pPr>
      <w:r>
        <w:rPr>
          <w:lang w:val="en-US"/>
        </w:rPr>
        <w:t>Note that the image-id is not completely displayed.</w:t>
      </w:r>
    </w:p>
    <w:p w:rsidR="00CB6A89" w:rsidRDefault="00CB6A89" w:rsidP="00596801">
      <w:pPr>
        <w:rPr>
          <w:lang w:val="en-US"/>
        </w:rPr>
      </w:pPr>
      <w:r>
        <w:rPr>
          <w:lang w:val="en-US"/>
        </w:rPr>
        <w:t>Pull the alpine if it is not available.</w:t>
      </w:r>
    </w:p>
    <w:p w:rsidR="00596801" w:rsidRDefault="00596801" w:rsidP="00596801">
      <w:pPr>
        <w:rPr>
          <w:lang w:val="en-US"/>
        </w:rPr>
      </w:pPr>
      <w:r>
        <w:rPr>
          <w:lang w:val="en-US"/>
        </w:rPr>
        <w:t>If you like to know t</w:t>
      </w:r>
      <w:r w:rsidR="00187E0E">
        <w:rPr>
          <w:lang w:val="en-US"/>
        </w:rPr>
        <w:t>he</w:t>
      </w:r>
      <w:r>
        <w:rPr>
          <w:lang w:val="en-US"/>
        </w:rPr>
        <w:t xml:space="preserve"> complete id, you have to:</w:t>
      </w:r>
    </w:p>
    <w:p w:rsidR="00596801" w:rsidRPr="00596801" w:rsidRDefault="003F15B9" w:rsidP="00596801">
      <w:pPr>
        <w:pStyle w:val="CodeSnippet"/>
      </w:pPr>
      <w:r>
        <w:t>d</w:t>
      </w:r>
      <w:r w:rsidR="00596801">
        <w:t xml:space="preserve">ocker image inspect &lt;image-id&gt; </w:t>
      </w:r>
      <w:r w:rsidR="00C96318">
        <w:t>or</w:t>
      </w:r>
      <w:r w:rsidR="00596801">
        <w:t xml:space="preserve"> &lt;name&gt;</w:t>
      </w:r>
    </w:p>
    <w:p w:rsidR="008D3A8C" w:rsidRDefault="00810DAF" w:rsidP="00810DAF">
      <w:pPr>
        <w:rPr>
          <w:lang w:val="en-US"/>
        </w:rPr>
      </w:pPr>
      <w:r>
        <w:rPr>
          <w:lang w:val="en-US"/>
        </w:rPr>
        <w:t>In the ou</w:t>
      </w:r>
      <w:r w:rsidR="008D3A8C">
        <w:rPr>
          <w:lang w:val="en-US"/>
        </w:rPr>
        <w:t>tput you find the full image-id and digests.</w:t>
      </w:r>
    </w:p>
    <w:p w:rsidR="00810DAF" w:rsidRDefault="003F15B9" w:rsidP="00810DAF">
      <w:pPr>
        <w:rPr>
          <w:lang w:val="en-US"/>
        </w:rPr>
      </w:pPr>
      <w:r>
        <w:rPr>
          <w:lang w:val="en-US"/>
        </w:rPr>
        <w:t>You can delete an image from DockerHost with:</w:t>
      </w:r>
    </w:p>
    <w:p w:rsidR="003F15B9" w:rsidRPr="003F15B9" w:rsidRDefault="003F15B9" w:rsidP="003F15B9">
      <w:pPr>
        <w:pStyle w:val="CodeSnippet"/>
      </w:pPr>
      <w:r w:rsidRPr="003F15B9">
        <w:t>docker image rm &lt;image-id&gt; or &lt;rep</w:t>
      </w:r>
      <w:r>
        <w:t>o&gt;</w:t>
      </w:r>
    </w:p>
    <w:p w:rsidR="00FD66D8" w:rsidRDefault="00FD66D8">
      <w:pPr>
        <w:rPr>
          <w:lang w:val="en-US"/>
        </w:rPr>
      </w:pPr>
      <w:r>
        <w:rPr>
          <w:lang w:val="en-US"/>
        </w:rPr>
        <w:t>If you like to delete the unused images you can also use:</w:t>
      </w:r>
    </w:p>
    <w:p w:rsidR="00FD66D8" w:rsidRPr="00605195" w:rsidRDefault="00FD66D8" w:rsidP="00FD66D8">
      <w:pPr>
        <w:pStyle w:val="CodeSnippet"/>
      </w:pPr>
      <w:r w:rsidRPr="00605195">
        <w:t>docker image prune -f</w:t>
      </w:r>
    </w:p>
    <w:p w:rsidR="00321CB9" w:rsidRDefault="00321CB9">
      <w:pPr>
        <w:rPr>
          <w:lang w:val="en-US"/>
        </w:rPr>
      </w:pPr>
      <w:r w:rsidRPr="00321CB9">
        <w:rPr>
          <w:lang w:val="en-US"/>
        </w:rPr>
        <w:t>Unused images are called d</w:t>
      </w:r>
      <w:r>
        <w:rPr>
          <w:lang w:val="en-US"/>
        </w:rPr>
        <w:t>angling images.</w:t>
      </w:r>
    </w:p>
    <w:p w:rsidR="009538C7" w:rsidRPr="006111F3" w:rsidRDefault="00321CB9" w:rsidP="002A1D96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t xml:space="preserve">Keep in mind that you can always (re)build your container. </w:t>
      </w:r>
    </w:p>
    <w:p w:rsidR="00784986" w:rsidRDefault="00784986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A123B" w:rsidRDefault="00390D4B" w:rsidP="00924113">
      <w:pPr>
        <w:pStyle w:val="Heading1"/>
        <w:rPr>
          <w:lang w:val="en-US"/>
        </w:rPr>
      </w:pPr>
      <w:bookmarkStart w:id="3" w:name="_Toc530515582"/>
      <w:r>
        <w:rPr>
          <w:lang w:val="en-US"/>
        </w:rPr>
        <w:t>Dockerfile</w:t>
      </w:r>
      <w:bookmarkEnd w:id="3"/>
    </w:p>
    <w:p w:rsidR="00C70EFC" w:rsidRDefault="00C70EFC" w:rsidP="00C85D54">
      <w:pPr>
        <w:rPr>
          <w:lang w:val="en-US"/>
        </w:rPr>
      </w:pPr>
    </w:p>
    <w:p w:rsidR="00C70EFC" w:rsidRDefault="0081026B" w:rsidP="00C85D54">
      <w:pPr>
        <w:rPr>
          <w:lang w:val="en-US"/>
        </w:rPr>
      </w:pPr>
      <w:r>
        <w:rPr>
          <w:lang w:val="en-US"/>
        </w:rPr>
        <w:t xml:space="preserve">Dockerfile is </w:t>
      </w:r>
      <w:r w:rsidR="00D44482">
        <w:rPr>
          <w:lang w:val="en-US"/>
        </w:rPr>
        <w:t xml:space="preserve">a </w:t>
      </w:r>
      <w:r>
        <w:rPr>
          <w:lang w:val="en-US"/>
        </w:rPr>
        <w:t>text</w:t>
      </w:r>
      <w:r w:rsidR="00187E0E">
        <w:rPr>
          <w:lang w:val="en-US"/>
        </w:rPr>
        <w:t xml:space="preserve"> </w:t>
      </w:r>
      <w:r>
        <w:rPr>
          <w:lang w:val="en-US"/>
        </w:rPr>
        <w:t>file which Docker use</w:t>
      </w:r>
      <w:r w:rsidR="00187E0E">
        <w:rPr>
          <w:lang w:val="en-US"/>
        </w:rPr>
        <w:t>s</w:t>
      </w:r>
      <w:r>
        <w:rPr>
          <w:lang w:val="en-US"/>
        </w:rPr>
        <w:t xml:space="preserve"> to make a</w:t>
      </w:r>
      <w:r w:rsidR="005E67B3">
        <w:rPr>
          <w:lang w:val="en-US"/>
        </w:rPr>
        <w:t>n</w:t>
      </w:r>
      <w:r>
        <w:rPr>
          <w:lang w:val="en-US"/>
        </w:rPr>
        <w:t xml:space="preserve"> image. Each line is a layer in the container image. Keep in mind that a layer is only stored once. You can see the file as receipt or blueprint. Default </w:t>
      </w:r>
      <w:r w:rsidR="009A05E4">
        <w:rPr>
          <w:lang w:val="en-US"/>
        </w:rPr>
        <w:t>it</w:t>
      </w:r>
      <w:r>
        <w:rPr>
          <w:lang w:val="en-US"/>
        </w:rPr>
        <w:t xml:space="preserve"> is named Dockerfile.</w:t>
      </w:r>
    </w:p>
    <w:p w:rsidR="0081026B" w:rsidRDefault="0081026B" w:rsidP="00C85D54">
      <w:pPr>
        <w:rPr>
          <w:lang w:val="en-US"/>
        </w:rPr>
      </w:pPr>
      <w:r>
        <w:rPr>
          <w:lang w:val="en-US"/>
        </w:rPr>
        <w:t>A dockerfile</w:t>
      </w:r>
      <w:r w:rsidR="00852835">
        <w:rPr>
          <w:lang w:val="en-US"/>
        </w:rPr>
        <w:t xml:space="preserve"> </w:t>
      </w:r>
      <w:r w:rsidR="00187E0E">
        <w:rPr>
          <w:lang w:val="en-US"/>
        </w:rPr>
        <w:t xml:space="preserve">for a </w:t>
      </w:r>
      <w:r>
        <w:rPr>
          <w:lang w:val="en-US"/>
        </w:rPr>
        <w:t>static we</w:t>
      </w:r>
      <w:r w:rsidR="00873081">
        <w:rPr>
          <w:lang w:val="en-US"/>
        </w:rPr>
        <w:t>bsite</w:t>
      </w:r>
      <w:r w:rsidR="00CA4C1E">
        <w:rPr>
          <w:lang w:val="en-US"/>
        </w:rPr>
        <w:t xml:space="preserve"> c</w:t>
      </w:r>
      <w:r w:rsidR="00743AD1">
        <w:rPr>
          <w:lang w:val="en-US"/>
        </w:rPr>
        <w:t>an be</w:t>
      </w:r>
      <w:r w:rsidR="00873081">
        <w:rPr>
          <w:lang w:val="en-US"/>
        </w:rPr>
        <w:t>:</w:t>
      </w:r>
    </w:p>
    <w:p w:rsidR="0081026B" w:rsidRPr="0081026B" w:rsidRDefault="0081026B" w:rsidP="0081026B">
      <w:pPr>
        <w:pStyle w:val="CodeSnippet"/>
        <w:rPr>
          <w:lang w:eastAsia="nl-NL"/>
        </w:rPr>
      </w:pPr>
      <w:r w:rsidRPr="00187E0E">
        <w:rPr>
          <w:lang w:eastAsia="nl-NL"/>
        </w:rPr>
        <w:t>FROM</w:t>
      </w:r>
      <w:r w:rsidRPr="0081026B">
        <w:rPr>
          <w:lang w:eastAsia="nl-NL"/>
        </w:rPr>
        <w:t xml:space="preserve"> nginx:stable-alpine</w:t>
      </w:r>
    </w:p>
    <w:p w:rsidR="0081026B" w:rsidRPr="0081026B" w:rsidRDefault="0081026B" w:rsidP="0081026B">
      <w:pPr>
        <w:pStyle w:val="CodeSnippet"/>
        <w:rPr>
          <w:lang w:eastAsia="nl-NL"/>
        </w:rPr>
      </w:pPr>
      <w:r w:rsidRPr="00187E0E">
        <w:rPr>
          <w:lang w:eastAsia="nl-NL"/>
        </w:rPr>
        <w:t>COPY</w:t>
      </w:r>
      <w:r w:rsidRPr="0081026B">
        <w:rPr>
          <w:lang w:eastAsia="nl-NL"/>
        </w:rPr>
        <w:t xml:space="preserve"> index.html *.png /usr/share/nginx/html/</w:t>
      </w:r>
    </w:p>
    <w:p w:rsidR="0081026B" w:rsidRDefault="00956FFC" w:rsidP="00C85D54">
      <w:pPr>
        <w:rPr>
          <w:lang w:val="en-US"/>
        </w:rPr>
      </w:pPr>
      <w:r>
        <w:rPr>
          <w:lang w:val="en-US"/>
        </w:rPr>
        <w:t>With the FROM command you start with a webserver named nginx. In fact it is</w:t>
      </w:r>
      <w:r w:rsidR="00187E0E">
        <w:rPr>
          <w:lang w:val="en-US"/>
        </w:rPr>
        <w:t xml:space="preserve"> </w:t>
      </w:r>
      <w:r w:rsidR="00036E22">
        <w:rPr>
          <w:lang w:val="en-US"/>
        </w:rPr>
        <w:t xml:space="preserve">the </w:t>
      </w:r>
      <w:r w:rsidR="00187E0E">
        <w:rPr>
          <w:lang w:val="en-US"/>
        </w:rPr>
        <w:t xml:space="preserve">OS Alpine </w:t>
      </w:r>
      <w:r>
        <w:rPr>
          <w:lang w:val="en-US"/>
        </w:rPr>
        <w:t>and the server software.</w:t>
      </w:r>
      <w:r w:rsidR="00E50BF1">
        <w:rPr>
          <w:lang w:val="en-US"/>
        </w:rPr>
        <w:t xml:space="preserve"> We call this a base image. The base image is used to put your </w:t>
      </w:r>
      <w:r w:rsidR="00873081">
        <w:rPr>
          <w:lang w:val="en-US"/>
        </w:rPr>
        <w:t>application</w:t>
      </w:r>
      <w:r w:rsidR="00E50BF1">
        <w:rPr>
          <w:lang w:val="en-US"/>
        </w:rPr>
        <w:t xml:space="preserve"> </w:t>
      </w:r>
      <w:r w:rsidR="00187E0E">
        <w:rPr>
          <w:lang w:val="en-US"/>
        </w:rPr>
        <w:t>on to</w:t>
      </w:r>
      <w:r w:rsidR="00561F7C">
        <w:rPr>
          <w:lang w:val="en-US"/>
        </w:rPr>
        <w:t>p</w:t>
      </w:r>
      <w:r w:rsidR="00E50BF1">
        <w:rPr>
          <w:lang w:val="en-US"/>
        </w:rPr>
        <w:t xml:space="preserve">. In this case </w:t>
      </w:r>
      <w:r w:rsidR="00187E0E">
        <w:rPr>
          <w:lang w:val="en-US"/>
        </w:rPr>
        <w:t xml:space="preserve">the </w:t>
      </w:r>
      <w:r w:rsidR="00E50BF1">
        <w:rPr>
          <w:lang w:val="en-US"/>
        </w:rPr>
        <w:t>base image is build and maintained by</w:t>
      </w:r>
      <w:r w:rsidR="00741B00">
        <w:rPr>
          <w:lang w:val="en-US"/>
        </w:rPr>
        <w:t xml:space="preserve"> </w:t>
      </w:r>
      <w:r w:rsidR="00E50BF1">
        <w:rPr>
          <w:lang w:val="en-US"/>
        </w:rPr>
        <w:t>nginx guys</w:t>
      </w:r>
      <w:r w:rsidR="00F416AA">
        <w:rPr>
          <w:lang w:val="en-US"/>
        </w:rPr>
        <w:t xml:space="preserve"> (official image)</w:t>
      </w:r>
      <w:r w:rsidR="00E50BF1">
        <w:rPr>
          <w:lang w:val="en-US"/>
        </w:rPr>
        <w:t>.</w:t>
      </w:r>
    </w:p>
    <w:p w:rsidR="00873081" w:rsidRDefault="00873081" w:rsidP="00873081">
      <w:pPr>
        <w:ind w:firstLine="708"/>
        <w:rPr>
          <w:lang w:val="fr-FR"/>
        </w:rPr>
      </w:pPr>
      <w:r w:rsidRPr="00873081">
        <w:rPr>
          <w:lang w:val="fr-FR"/>
        </w:rPr>
        <w:t xml:space="preserve">Gitrepo: </w:t>
      </w:r>
      <w:hyperlink r:id="rId14" w:history="1">
        <w:r w:rsidRPr="000A64C7">
          <w:rPr>
            <w:rStyle w:val="Hyperlink"/>
            <w:lang w:val="fr-FR"/>
          </w:rPr>
          <w:t>https://github.com/nginxinc/docker-nginx</w:t>
        </w:r>
      </w:hyperlink>
      <w:r>
        <w:rPr>
          <w:lang w:val="fr-FR"/>
        </w:rPr>
        <w:t xml:space="preserve"> </w:t>
      </w:r>
    </w:p>
    <w:p w:rsidR="00873081" w:rsidRDefault="00873081" w:rsidP="00873081">
      <w:pPr>
        <w:ind w:firstLine="708"/>
        <w:rPr>
          <w:lang w:val="sv-SE"/>
        </w:rPr>
      </w:pPr>
      <w:r w:rsidRPr="00873081">
        <w:rPr>
          <w:lang w:val="sv-SE"/>
        </w:rPr>
        <w:t xml:space="preserve">DockerHub: </w:t>
      </w:r>
      <w:hyperlink r:id="rId15" w:history="1">
        <w:r w:rsidRPr="000A64C7">
          <w:rPr>
            <w:rStyle w:val="Hyperlink"/>
            <w:lang w:val="sv-SE"/>
          </w:rPr>
          <w:t>https://hub.docker.com/_/nginx/</w:t>
        </w:r>
      </w:hyperlink>
      <w:r>
        <w:rPr>
          <w:lang w:val="sv-SE"/>
        </w:rPr>
        <w:t xml:space="preserve"> </w:t>
      </w:r>
    </w:p>
    <w:p w:rsidR="00873081" w:rsidRPr="00873081" w:rsidRDefault="00873081" w:rsidP="00C85D54">
      <w:pPr>
        <w:rPr>
          <w:lang w:val="sv-SE"/>
        </w:rPr>
      </w:pPr>
    </w:p>
    <w:p w:rsidR="0081026B" w:rsidRDefault="00956FFC" w:rsidP="00C85D54">
      <w:pPr>
        <w:rPr>
          <w:lang w:val="en-US"/>
        </w:rPr>
      </w:pPr>
      <w:r>
        <w:rPr>
          <w:lang w:val="en-US"/>
        </w:rPr>
        <w:t xml:space="preserve">The next command is </w:t>
      </w:r>
      <w:r w:rsidR="00741B00">
        <w:rPr>
          <w:lang w:val="en-US"/>
        </w:rPr>
        <w:t xml:space="preserve">the </w:t>
      </w:r>
      <w:r>
        <w:rPr>
          <w:lang w:val="en-US"/>
        </w:rPr>
        <w:t>copy command</w:t>
      </w:r>
      <w:r w:rsidR="00741B00">
        <w:rPr>
          <w:lang w:val="en-US"/>
        </w:rPr>
        <w:t xml:space="preserve">: </w:t>
      </w:r>
      <w:r w:rsidR="00433E73">
        <w:rPr>
          <w:lang w:val="en-US"/>
        </w:rPr>
        <w:t xml:space="preserve">copy the </w:t>
      </w:r>
      <w:r>
        <w:rPr>
          <w:lang w:val="en-US"/>
        </w:rPr>
        <w:t xml:space="preserve">static </w:t>
      </w:r>
      <w:r w:rsidR="00741B00">
        <w:rPr>
          <w:lang w:val="en-US"/>
        </w:rPr>
        <w:t>files</w:t>
      </w:r>
      <w:r>
        <w:rPr>
          <w:lang w:val="en-US"/>
        </w:rPr>
        <w:t xml:space="preserve"> to </w:t>
      </w:r>
      <w:r w:rsidR="00741B00">
        <w:rPr>
          <w:lang w:val="en-US"/>
        </w:rPr>
        <w:t xml:space="preserve">the </w:t>
      </w:r>
      <w:r>
        <w:rPr>
          <w:lang w:val="en-US"/>
        </w:rPr>
        <w:t>correct library.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Best practice is to have the Dockerfile in your source directory. So the copy command is </w:t>
      </w:r>
      <w:r w:rsidR="00741B00">
        <w:rPr>
          <w:lang w:val="en-US"/>
        </w:rPr>
        <w:t>reproducible</w:t>
      </w:r>
      <w:r>
        <w:rPr>
          <w:lang w:val="en-US"/>
        </w:rPr>
        <w:t xml:space="preserve">. 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It is also possible to start </w:t>
      </w:r>
      <w:r w:rsidR="00741B00">
        <w:rPr>
          <w:lang w:val="en-US"/>
        </w:rPr>
        <w:t>with</w:t>
      </w:r>
      <w:r>
        <w:rPr>
          <w:lang w:val="en-US"/>
        </w:rPr>
        <w:t xml:space="preserve"> nothing</w:t>
      </w:r>
      <w:r w:rsidR="00162A41">
        <w:rPr>
          <w:lang w:val="en-US"/>
        </w:rPr>
        <w:t>,</w:t>
      </w:r>
      <w:r>
        <w:rPr>
          <w:lang w:val="en-US"/>
        </w:rPr>
        <w:t xml:space="preserve"> </w:t>
      </w:r>
      <w:r w:rsidR="00741B00">
        <w:rPr>
          <w:lang w:val="en-US"/>
        </w:rPr>
        <w:t>so-called</w:t>
      </w:r>
      <w:r>
        <w:rPr>
          <w:lang w:val="en-US"/>
        </w:rPr>
        <w:t xml:space="preserve"> scratch. You have to build </w:t>
      </w:r>
      <w:r w:rsidR="00741B00">
        <w:rPr>
          <w:lang w:val="en-US"/>
        </w:rPr>
        <w:t xml:space="preserve">it </w:t>
      </w:r>
      <w:r>
        <w:rPr>
          <w:lang w:val="en-US"/>
        </w:rPr>
        <w:t>all by yourself.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To build an image from a </w:t>
      </w:r>
      <w:r w:rsidR="00741B00">
        <w:rPr>
          <w:lang w:val="en-US"/>
        </w:rPr>
        <w:t>D</w:t>
      </w:r>
      <w:r>
        <w:rPr>
          <w:lang w:val="en-US"/>
        </w:rPr>
        <w:t>ockerfile give the command docker image build:</w:t>
      </w:r>
    </w:p>
    <w:p w:rsidR="00956FFC" w:rsidRPr="00784986" w:rsidRDefault="00956FFC" w:rsidP="00506CB6">
      <w:pPr>
        <w:pStyle w:val="NoSpacing"/>
        <w:ind w:firstLine="708"/>
        <w:rPr>
          <w:lang w:val="en-US"/>
        </w:rPr>
      </w:pPr>
      <w:r w:rsidRPr="00784986">
        <w:rPr>
          <w:lang w:val="en-US"/>
        </w:rPr>
        <w:t xml:space="preserve">docker image build -t </w:t>
      </w:r>
      <w:r w:rsidR="00424F41" w:rsidRPr="00784986">
        <w:rPr>
          <w:lang w:val="en-US"/>
        </w:rPr>
        <w:t>&lt;registry&gt;/&lt;repo&gt;/name</w:t>
      </w:r>
      <w:r w:rsidRPr="00784986">
        <w:rPr>
          <w:lang w:val="en-US"/>
        </w:rPr>
        <w:t>:</w:t>
      </w:r>
      <w:r w:rsidR="00424F41" w:rsidRPr="00784986">
        <w:rPr>
          <w:lang w:val="en-US"/>
        </w:rPr>
        <w:t xml:space="preserve">tag </w:t>
      </w:r>
      <w:r w:rsidRPr="00784986">
        <w:rPr>
          <w:lang w:val="en-US"/>
        </w:rPr>
        <w:t>.</w:t>
      </w:r>
    </w:p>
    <w:p w:rsidR="00873081" w:rsidRDefault="00873081" w:rsidP="001A123B">
      <w:pPr>
        <w:rPr>
          <w:lang w:val="en-US"/>
        </w:rPr>
      </w:pPr>
    </w:p>
    <w:p w:rsidR="002136B2" w:rsidRDefault="00956FFC" w:rsidP="001A123B">
      <w:pPr>
        <w:rPr>
          <w:lang w:val="en-US"/>
        </w:rPr>
      </w:pPr>
      <w:r>
        <w:rPr>
          <w:lang w:val="en-US"/>
        </w:rPr>
        <w:t xml:space="preserve">You </w:t>
      </w:r>
      <w:r w:rsidR="002136B2">
        <w:rPr>
          <w:lang w:val="en-US"/>
        </w:rPr>
        <w:t>can name your image with -t option</w:t>
      </w:r>
      <w:r w:rsidR="00001C3E">
        <w:rPr>
          <w:lang w:val="en-US"/>
        </w:rPr>
        <w:t xml:space="preserve">. </w:t>
      </w:r>
      <w:r w:rsidR="002136B2">
        <w:rPr>
          <w:lang w:val="en-US"/>
        </w:rPr>
        <w:t>Don’t forget the dot (.)</w:t>
      </w:r>
      <w:r w:rsidR="00001C3E">
        <w:rPr>
          <w:lang w:val="en-US"/>
        </w:rPr>
        <w:t>!</w:t>
      </w:r>
      <w:r w:rsidR="002136B2">
        <w:rPr>
          <w:lang w:val="en-US"/>
        </w:rPr>
        <w:t xml:space="preserve"> </w:t>
      </w:r>
      <w:r w:rsidR="00001C3E">
        <w:rPr>
          <w:lang w:val="en-US"/>
        </w:rPr>
        <w:t>I</w:t>
      </w:r>
      <w:r w:rsidR="002136B2">
        <w:rPr>
          <w:lang w:val="en-US"/>
        </w:rPr>
        <w:t xml:space="preserve">t is used </w:t>
      </w:r>
      <w:r w:rsidR="00001C3E">
        <w:rPr>
          <w:lang w:val="en-US"/>
        </w:rPr>
        <w:t>to specify the</w:t>
      </w:r>
      <w:r w:rsidR="002136B2">
        <w:rPr>
          <w:lang w:val="en-US"/>
        </w:rPr>
        <w:t xml:space="preserve"> build directory. You can also use another name for </w:t>
      </w:r>
      <w:r w:rsidR="00001C3E">
        <w:rPr>
          <w:lang w:val="en-US"/>
        </w:rPr>
        <w:t xml:space="preserve">the </w:t>
      </w:r>
      <w:r w:rsidR="002136B2">
        <w:rPr>
          <w:lang w:val="en-US"/>
        </w:rPr>
        <w:t xml:space="preserve">Dockerfile. You can specify this </w:t>
      </w:r>
      <w:r w:rsidR="00001C3E">
        <w:rPr>
          <w:lang w:val="en-US"/>
        </w:rPr>
        <w:t xml:space="preserve">by starting </w:t>
      </w:r>
      <w:r w:rsidR="002136B2">
        <w:rPr>
          <w:lang w:val="en-US"/>
        </w:rPr>
        <w:t>with -f.</w:t>
      </w:r>
    </w:p>
    <w:p w:rsidR="00E50BF1" w:rsidRDefault="00E50BF1" w:rsidP="001A123B">
      <w:pPr>
        <w:rPr>
          <w:lang w:val="en-US"/>
        </w:rPr>
      </w:pPr>
      <w:r>
        <w:rPr>
          <w:lang w:val="en-US"/>
        </w:rPr>
        <w:t>Clone the rep</w:t>
      </w:r>
      <w:r w:rsidR="00424F41">
        <w:rPr>
          <w:lang w:val="en-US"/>
        </w:rPr>
        <w:t>o:</w:t>
      </w:r>
    </w:p>
    <w:p w:rsidR="00424F41" w:rsidRDefault="0034050E" w:rsidP="001A123B">
      <w:pPr>
        <w:rPr>
          <w:ins w:id="4" w:author="Veldkamp, Renzo" w:date="2018-11-21T13:01:00Z"/>
          <w:lang w:val="en-US"/>
        </w:rPr>
      </w:pPr>
      <w:hyperlink r:id="rId16" w:history="1">
        <w:r w:rsidR="00424F41" w:rsidRPr="00700891">
          <w:rPr>
            <w:rStyle w:val="Hyperlink"/>
            <w:lang w:val="en-US"/>
          </w:rPr>
          <w:t>https://github.com/Sim007/staticws</w:t>
        </w:r>
      </w:hyperlink>
      <w:r w:rsidR="00424F41">
        <w:rPr>
          <w:lang w:val="en-US"/>
        </w:rPr>
        <w:t xml:space="preserve"> </w:t>
      </w:r>
    </w:p>
    <w:p w:rsidR="00BA160B" w:rsidRDefault="0056038F" w:rsidP="001A123B">
      <w:pPr>
        <w:rPr>
          <w:lang w:val="en-US"/>
        </w:rPr>
      </w:pPr>
      <w:ins w:id="5" w:author="Veldkamp, Renzo" w:date="2018-11-21T13:28:00Z">
        <w:r>
          <w:rPr>
            <w:lang w:val="en-US"/>
          </w:rPr>
          <w:t xml:space="preserve">Go to the </w:t>
        </w:r>
      </w:ins>
      <w:ins w:id="6" w:author="Veldkamp, Renzo" w:date="2018-11-21T13:29:00Z">
        <w:r>
          <w:rPr>
            <w:lang w:val="en-US"/>
          </w:rPr>
          <w:t xml:space="preserve">local </w:t>
        </w:r>
      </w:ins>
      <w:ins w:id="7" w:author="Veldkamp, Renzo" w:date="2018-11-21T13:28:00Z">
        <w:r>
          <w:rPr>
            <w:lang w:val="en-US"/>
          </w:rPr>
          <w:t>repo directory and c</w:t>
        </w:r>
      </w:ins>
      <w:ins w:id="8" w:author="Veldkamp, Renzo" w:date="2018-11-21T13:01:00Z">
        <w:r w:rsidR="00BA160B">
          <w:rPr>
            <w:lang w:val="en-US"/>
          </w:rPr>
          <w:t>reate your own Dockerfile, named myDockerfile</w:t>
        </w:r>
      </w:ins>
      <w:ins w:id="9" w:author="Veldkamp, Renzo" w:date="2018-11-21T13:28:00Z">
        <w:r w:rsidR="00782908">
          <w:rPr>
            <w:lang w:val="en-US"/>
          </w:rPr>
          <w:t>.</w:t>
        </w:r>
      </w:ins>
    </w:p>
    <w:p w:rsidR="00424F41" w:rsidRDefault="00424F41" w:rsidP="001A123B">
      <w:pPr>
        <w:rPr>
          <w:lang w:val="en-US"/>
        </w:rPr>
      </w:pPr>
      <w:r>
        <w:rPr>
          <w:lang w:val="en-US"/>
        </w:rPr>
        <w:t xml:space="preserve">Build the container with </w:t>
      </w:r>
      <w:del w:id="10" w:author="Veldkamp, Renzo" w:date="2018-11-21T13:01:00Z">
        <w:r w:rsidDel="00AE4803">
          <w:rPr>
            <w:lang w:val="en-US"/>
          </w:rPr>
          <w:delText xml:space="preserve">your own </w:delText>
        </w:r>
        <w:r w:rsidR="00001C3E" w:rsidDel="00AE4803">
          <w:rPr>
            <w:lang w:val="en-US"/>
          </w:rPr>
          <w:delText>D</w:delText>
        </w:r>
        <w:r w:rsidDel="00AE4803">
          <w:rPr>
            <w:lang w:val="en-US"/>
          </w:rPr>
          <w:delText xml:space="preserve">ockerfile named </w:delText>
        </w:r>
      </w:del>
      <w:r>
        <w:rPr>
          <w:lang w:val="en-US"/>
        </w:rPr>
        <w:t>my</w:t>
      </w:r>
      <w:r w:rsidR="00001C3E">
        <w:rPr>
          <w:lang w:val="en-US"/>
        </w:rPr>
        <w:t>D</w:t>
      </w:r>
      <w:r>
        <w:rPr>
          <w:lang w:val="en-US"/>
        </w:rPr>
        <w:t>ockerfile.</w:t>
      </w:r>
    </w:p>
    <w:p w:rsidR="00424F41" w:rsidRPr="0081026B" w:rsidRDefault="00424F41" w:rsidP="00424F41">
      <w:pPr>
        <w:pStyle w:val="CodeSnipp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nl-NL"/>
        </w:rPr>
      </w:pPr>
      <w:r w:rsidRPr="00001C3E">
        <w:rPr>
          <w:lang w:eastAsia="nl-NL"/>
        </w:rPr>
        <w:t>FROM</w:t>
      </w:r>
      <w:r w:rsidRPr="0081026B">
        <w:rPr>
          <w:lang w:eastAsia="nl-NL"/>
        </w:rPr>
        <w:t xml:space="preserve"> nginx:stable-alpine</w:t>
      </w:r>
    </w:p>
    <w:p w:rsidR="00424F41" w:rsidRPr="0081026B" w:rsidRDefault="00424F41" w:rsidP="00424F41">
      <w:pPr>
        <w:pStyle w:val="CodeSnipp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nl-NL"/>
        </w:rPr>
      </w:pPr>
      <w:r w:rsidRPr="00001C3E">
        <w:rPr>
          <w:lang w:eastAsia="nl-NL"/>
        </w:rPr>
        <w:t>COPY</w:t>
      </w:r>
      <w:r w:rsidRPr="0081026B">
        <w:rPr>
          <w:lang w:eastAsia="nl-NL"/>
        </w:rPr>
        <w:t xml:space="preserve"> index.html *.png /usr/share/nginx/html/</w:t>
      </w:r>
    </w:p>
    <w:p w:rsidR="00424F41" w:rsidRDefault="00424F41" w:rsidP="001A123B">
      <w:pPr>
        <w:rPr>
          <w:lang w:val="en-US"/>
        </w:rPr>
      </w:pPr>
      <w:r>
        <w:rPr>
          <w:lang w:val="en-US"/>
        </w:rPr>
        <w:t>Build it with</w:t>
      </w:r>
    </w:p>
    <w:p w:rsidR="00424F41" w:rsidRPr="00C85D54" w:rsidRDefault="00424F41" w:rsidP="00424F41">
      <w:pPr>
        <w:pStyle w:val="CodeSnippet"/>
      </w:pPr>
      <w:r w:rsidRPr="00956FFC">
        <w:t xml:space="preserve">docker image build </w:t>
      </w:r>
      <w:r>
        <w:t>-f my</w:t>
      </w:r>
      <w:r w:rsidR="00001C3E">
        <w:t>D</w:t>
      </w:r>
      <w:r>
        <w:t xml:space="preserve">ockerfile </w:t>
      </w:r>
      <w:r w:rsidRPr="00956FFC">
        <w:t xml:space="preserve">-t </w:t>
      </w:r>
      <w:r>
        <w:t>&lt;repo&gt;/staticws</w:t>
      </w:r>
      <w:r w:rsidRPr="00956FFC">
        <w:t>:</w:t>
      </w:r>
      <w:r w:rsidR="00001C3E">
        <w:t>&lt;</w:t>
      </w:r>
      <w:r>
        <w:t>tag</w:t>
      </w:r>
      <w:r w:rsidR="00001C3E">
        <w:t>&gt;</w:t>
      </w:r>
      <w:r>
        <w:t xml:space="preserve"> </w:t>
      </w:r>
      <w:r w:rsidRPr="00956FFC">
        <w:t>.</w:t>
      </w:r>
    </w:p>
    <w:p w:rsidR="002C19F4" w:rsidRDefault="00745B42" w:rsidP="001A123B">
      <w:pPr>
        <w:rPr>
          <w:lang w:val="en-US"/>
        </w:rPr>
      </w:pPr>
      <w:r>
        <w:rPr>
          <w:lang w:val="en-US"/>
        </w:rPr>
        <w:t>See</w:t>
      </w:r>
      <w:r w:rsidR="00F55E20">
        <w:rPr>
          <w:lang w:val="en-US"/>
        </w:rPr>
        <w:t xml:space="preserve"> the output.</w:t>
      </w:r>
      <w:r>
        <w:rPr>
          <w:lang w:val="en-US"/>
        </w:rPr>
        <w:t xml:space="preserve"> H</w:t>
      </w:r>
      <w:r w:rsidR="00F55E20">
        <w:rPr>
          <w:lang w:val="en-US"/>
        </w:rPr>
        <w:t xml:space="preserve">ow many layers </w:t>
      </w:r>
      <w:r>
        <w:rPr>
          <w:lang w:val="en-US"/>
        </w:rPr>
        <w:t xml:space="preserve">are </w:t>
      </w:r>
      <w:r w:rsidR="00F55E20">
        <w:rPr>
          <w:lang w:val="en-US"/>
        </w:rPr>
        <w:t>there</w:t>
      </w:r>
      <w:r>
        <w:rPr>
          <w:lang w:val="en-US"/>
        </w:rPr>
        <w:t>?</w:t>
      </w:r>
    </w:p>
    <w:p w:rsidR="00F55E20" w:rsidRDefault="002C19F4" w:rsidP="001A123B">
      <w:pPr>
        <w:rPr>
          <w:lang w:val="en-US"/>
        </w:rPr>
      </w:pPr>
      <w:r>
        <w:rPr>
          <w:lang w:val="en-US"/>
        </w:rPr>
        <w:t xml:space="preserve">Change some static content and build it again. You can use the same </w:t>
      </w:r>
      <w:r w:rsidR="00CB60C8">
        <w:rPr>
          <w:lang w:val="en-US"/>
        </w:rPr>
        <w:t xml:space="preserve">image </w:t>
      </w:r>
      <w:r>
        <w:rPr>
          <w:lang w:val="en-US"/>
        </w:rPr>
        <w:t>name.</w:t>
      </w:r>
    </w:p>
    <w:p w:rsidR="00424F41" w:rsidRDefault="00F55E20" w:rsidP="001A123B">
      <w:pPr>
        <w:rPr>
          <w:lang w:val="en-US"/>
        </w:rPr>
      </w:pPr>
      <w:r>
        <w:rPr>
          <w:lang w:val="en-US"/>
        </w:rPr>
        <w:t xml:space="preserve">Add yourself as </w:t>
      </w:r>
      <w:r w:rsidR="006D3E01">
        <w:rPr>
          <w:lang w:val="en-US"/>
        </w:rPr>
        <w:t xml:space="preserve">a </w:t>
      </w:r>
      <w:r>
        <w:rPr>
          <w:lang w:val="en-US"/>
        </w:rPr>
        <w:t>maintainer</w:t>
      </w:r>
      <w:r w:rsidR="002C19F4">
        <w:rPr>
          <w:lang w:val="en-US"/>
        </w:rPr>
        <w:t xml:space="preserve"> in the Dockerfile and build it again.</w:t>
      </w:r>
    </w:p>
    <w:p w:rsidR="00810DAF" w:rsidRPr="003C06C9" w:rsidRDefault="00810DAF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 w:rsidRPr="003C06C9">
        <w:rPr>
          <w:lang w:val="en-US"/>
        </w:rPr>
        <w:br w:type="page"/>
      </w:r>
    </w:p>
    <w:p w:rsidR="005A21E6" w:rsidRDefault="0005691D" w:rsidP="00EF4038">
      <w:pPr>
        <w:pStyle w:val="Heading1"/>
        <w:rPr>
          <w:lang w:val="en-US"/>
        </w:rPr>
      </w:pPr>
      <w:bookmarkStart w:id="11" w:name="_Toc530515583"/>
      <w:r>
        <w:rPr>
          <w:lang w:val="en-US"/>
        </w:rPr>
        <w:t>Build-Ship-Run</w:t>
      </w:r>
      <w:r w:rsidR="00225DA1">
        <w:rPr>
          <w:lang w:val="en-US"/>
        </w:rPr>
        <w:t xml:space="preserve"> </w:t>
      </w:r>
      <w:r w:rsidR="00611ACC">
        <w:rPr>
          <w:lang w:val="en-US"/>
        </w:rPr>
        <w:t xml:space="preserve">AAA </w:t>
      </w:r>
      <w:r w:rsidR="00EF4038">
        <w:rPr>
          <w:lang w:val="en-US"/>
        </w:rPr>
        <w:t>with staticws</w:t>
      </w:r>
      <w:bookmarkEnd w:id="11"/>
    </w:p>
    <w:p w:rsidR="0070133E" w:rsidRDefault="0070133E" w:rsidP="00607F53">
      <w:pPr>
        <w:rPr>
          <w:lang w:val="en-US"/>
        </w:rPr>
      </w:pPr>
    </w:p>
    <w:p w:rsidR="0070133E" w:rsidRDefault="00612A6E" w:rsidP="00607F53">
      <w:pPr>
        <w:rPr>
          <w:lang w:val="en-US"/>
        </w:rPr>
      </w:pPr>
      <w:r>
        <w:rPr>
          <w:lang w:val="en-US"/>
        </w:rPr>
        <w:t>In this part w</w:t>
      </w:r>
      <w:r w:rsidR="0070133E">
        <w:rPr>
          <w:lang w:val="en-US"/>
        </w:rPr>
        <w:t xml:space="preserve">e will do </w:t>
      </w:r>
      <w:r w:rsidR="008E264D">
        <w:rPr>
          <w:lang w:val="en-US"/>
        </w:rPr>
        <w:t xml:space="preserve">the </w:t>
      </w:r>
      <w:r w:rsidR="0070133E">
        <w:rPr>
          <w:lang w:val="en-US"/>
        </w:rPr>
        <w:t>following case</w:t>
      </w:r>
      <w:r w:rsidR="008E264D">
        <w:rPr>
          <w:lang w:val="en-US"/>
        </w:rPr>
        <w:t>:</w:t>
      </w:r>
      <w:r w:rsidR="0070133E">
        <w:rPr>
          <w:lang w:val="en-US"/>
        </w:rPr>
        <w:t xml:space="preserve"> build</w:t>
      </w:r>
      <w:r w:rsidR="00867F28">
        <w:rPr>
          <w:lang w:val="en-US"/>
        </w:rPr>
        <w:t xml:space="preserve"> a staticws, </w:t>
      </w:r>
      <w:r w:rsidR="00E03122">
        <w:rPr>
          <w:lang w:val="en-US"/>
        </w:rPr>
        <w:t xml:space="preserve">test it, </w:t>
      </w:r>
      <w:r w:rsidR="00867F28">
        <w:rPr>
          <w:lang w:val="en-US"/>
        </w:rPr>
        <w:t>ship it to your repo and run it.</w:t>
      </w:r>
      <w:r w:rsidR="00E03122">
        <w:rPr>
          <w:lang w:val="en-US"/>
        </w:rPr>
        <w:t xml:space="preserve"> </w:t>
      </w:r>
      <w:r w:rsidR="0094718D">
        <w:rPr>
          <w:lang w:val="en-US"/>
        </w:rPr>
        <w:t xml:space="preserve">Ask your </w:t>
      </w:r>
      <w:r w:rsidR="008F79C1">
        <w:rPr>
          <w:lang w:val="en-US"/>
        </w:rPr>
        <w:t xml:space="preserve">colleague </w:t>
      </w:r>
      <w:r w:rsidR="008E264D">
        <w:rPr>
          <w:lang w:val="en-US"/>
        </w:rPr>
        <w:t xml:space="preserve">to run </w:t>
      </w:r>
      <w:r w:rsidR="008F79C1">
        <w:rPr>
          <w:lang w:val="en-US"/>
        </w:rPr>
        <w:t xml:space="preserve">the </w:t>
      </w:r>
      <w:r w:rsidR="008E264D">
        <w:rPr>
          <w:lang w:val="en-US"/>
        </w:rPr>
        <w:t>container</w:t>
      </w:r>
      <w:r w:rsidR="008F79C1">
        <w:rPr>
          <w:lang w:val="en-US"/>
        </w:rPr>
        <w:t>.</w:t>
      </w:r>
      <w:r w:rsidR="0094718D">
        <w:rPr>
          <w:lang w:val="en-US"/>
        </w:rPr>
        <w:t xml:space="preserve"> </w:t>
      </w:r>
      <w:r w:rsidR="00E03122">
        <w:rPr>
          <w:lang w:val="en-US"/>
        </w:rPr>
        <w:t>Change the source and repeat the steps.</w:t>
      </w:r>
      <w:r w:rsidR="00B93B1B">
        <w:rPr>
          <w:lang w:val="en-US"/>
        </w:rPr>
        <w:t xml:space="preserve"> Run staticws on play-with-Docker, run </w:t>
      </w:r>
      <w:r w:rsidR="008E264D">
        <w:rPr>
          <w:lang w:val="en-US"/>
        </w:rPr>
        <w:t xml:space="preserve">it </w:t>
      </w:r>
      <w:r w:rsidR="00B93B1B">
        <w:rPr>
          <w:lang w:val="en-US"/>
        </w:rPr>
        <w:t>with docker-compose</w:t>
      </w:r>
      <w:r w:rsidR="002A661A">
        <w:rPr>
          <w:lang w:val="en-US"/>
        </w:rPr>
        <w:t xml:space="preserve">, </w:t>
      </w:r>
      <w:r w:rsidR="00B93B1B">
        <w:rPr>
          <w:lang w:val="en-US"/>
        </w:rPr>
        <w:t xml:space="preserve">run it in </w:t>
      </w:r>
      <w:r w:rsidR="008E264D">
        <w:rPr>
          <w:lang w:val="en-US"/>
        </w:rPr>
        <w:t>k</w:t>
      </w:r>
      <w:r w:rsidR="00B93B1B">
        <w:rPr>
          <w:lang w:val="en-US"/>
        </w:rPr>
        <w:t>8s</w:t>
      </w:r>
      <w:r w:rsidR="002A661A">
        <w:rPr>
          <w:lang w:val="en-US"/>
        </w:rPr>
        <w:t xml:space="preserve"> and run </w:t>
      </w:r>
      <w:r w:rsidR="00162A41">
        <w:rPr>
          <w:lang w:val="en-US"/>
        </w:rPr>
        <w:t>it on Azure (demo)</w:t>
      </w:r>
      <w:r w:rsidR="002A661A">
        <w:rPr>
          <w:lang w:val="en-US"/>
        </w:rPr>
        <w:t>.</w:t>
      </w:r>
    </w:p>
    <w:p w:rsidR="00867F28" w:rsidRDefault="00867F28" w:rsidP="00867F28">
      <w:pPr>
        <w:pStyle w:val="Heading2"/>
        <w:rPr>
          <w:lang w:val="en-US"/>
        </w:rPr>
      </w:pPr>
      <w:r>
        <w:rPr>
          <w:lang w:val="en-US"/>
        </w:rPr>
        <w:t>Build</w:t>
      </w:r>
    </w:p>
    <w:p w:rsidR="0083286B" w:rsidRDefault="0083286B" w:rsidP="0083286B">
      <w:pPr>
        <w:rPr>
          <w:rStyle w:val="Hyperlink"/>
          <w:lang w:val="en-US"/>
        </w:rPr>
      </w:pPr>
      <w:r>
        <w:rPr>
          <w:lang w:val="en-US"/>
        </w:rPr>
        <w:t xml:space="preserve">Use the </w:t>
      </w:r>
      <w:r w:rsidR="00E52EC0">
        <w:rPr>
          <w:lang w:val="en-US"/>
        </w:rPr>
        <w:t xml:space="preserve">same </w:t>
      </w:r>
      <w:r>
        <w:rPr>
          <w:lang w:val="en-US"/>
        </w:rPr>
        <w:t>git</w:t>
      </w:r>
      <w:r w:rsidR="00E82CE0">
        <w:rPr>
          <w:lang w:val="en-US"/>
        </w:rPr>
        <w:t xml:space="preserve"> </w:t>
      </w:r>
      <w:r>
        <w:rPr>
          <w:lang w:val="en-US"/>
        </w:rPr>
        <w:t xml:space="preserve">repo: </w:t>
      </w:r>
      <w:hyperlink r:id="rId17" w:history="1">
        <w:r w:rsidRPr="00700891">
          <w:rPr>
            <w:rStyle w:val="Hyperlink"/>
            <w:lang w:val="en-US"/>
          </w:rPr>
          <w:t>https://github.com/Sim007/staticws</w:t>
        </w:r>
      </w:hyperlink>
    </w:p>
    <w:p w:rsidR="0083286B" w:rsidRDefault="0083286B" w:rsidP="0083286B">
      <w:pPr>
        <w:rPr>
          <w:lang w:val="en-US"/>
        </w:rPr>
      </w:pPr>
      <w:r>
        <w:rPr>
          <w:lang w:val="en-US"/>
        </w:rPr>
        <w:t xml:space="preserve">Change the image </w:t>
      </w:r>
      <w:r w:rsidR="008E6D44">
        <w:rPr>
          <w:lang w:val="en-US"/>
        </w:rPr>
        <w:t xml:space="preserve">and text </w:t>
      </w:r>
      <w:r w:rsidR="00E52EC0">
        <w:rPr>
          <w:lang w:val="en-US"/>
        </w:rPr>
        <w:t xml:space="preserve">in the </w:t>
      </w:r>
      <w:r w:rsidR="00E82CE0">
        <w:rPr>
          <w:lang w:val="en-US"/>
        </w:rPr>
        <w:t>html</w:t>
      </w:r>
      <w:r>
        <w:rPr>
          <w:lang w:val="en-US"/>
        </w:rPr>
        <w:t>.</w:t>
      </w:r>
    </w:p>
    <w:p w:rsidR="0083286B" w:rsidRDefault="0083286B" w:rsidP="0083286B">
      <w:pPr>
        <w:rPr>
          <w:lang w:val="en-US"/>
        </w:rPr>
      </w:pPr>
      <w:r>
        <w:rPr>
          <w:lang w:val="en-US"/>
        </w:rPr>
        <w:t xml:space="preserve">Build the image with </w:t>
      </w:r>
      <w:r w:rsidR="00E82CE0">
        <w:rPr>
          <w:lang w:val="en-US"/>
        </w:rPr>
        <w:t xml:space="preserve">the </w:t>
      </w:r>
      <w:r>
        <w:rPr>
          <w:lang w:val="en-US"/>
        </w:rPr>
        <w:t>provided Dockerfile</w:t>
      </w:r>
    </w:p>
    <w:p w:rsidR="0083286B" w:rsidRPr="0083286B" w:rsidRDefault="0083286B" w:rsidP="0083286B">
      <w:pPr>
        <w:pStyle w:val="CodeSnippet"/>
      </w:pPr>
      <w:r>
        <w:t xml:space="preserve">docker image build -t mystaticws </w:t>
      </w:r>
      <w:r w:rsidR="005425C4">
        <w:t xml:space="preserve">-f &lt;Dockerfile&gt; </w:t>
      </w:r>
      <w:r>
        <w:t>.</w:t>
      </w:r>
    </w:p>
    <w:p w:rsidR="00867F28" w:rsidRDefault="0083286B" w:rsidP="00607F53">
      <w:pPr>
        <w:rPr>
          <w:lang w:val="en-US"/>
        </w:rPr>
      </w:pPr>
      <w:r>
        <w:rPr>
          <w:lang w:val="en-US"/>
        </w:rPr>
        <w:t>Tag the image</w:t>
      </w:r>
    </w:p>
    <w:p w:rsidR="0083286B" w:rsidRPr="003C06C9" w:rsidRDefault="0083286B" w:rsidP="0083286B">
      <w:pPr>
        <w:pStyle w:val="CodeSnippet"/>
      </w:pPr>
      <w:r w:rsidRPr="003C06C9">
        <w:t>docker tag mystaticws &lt;repo&gt;/mystaticws:v1.0.0</w:t>
      </w:r>
    </w:p>
    <w:p w:rsidR="0083286B" w:rsidRDefault="0083286B" w:rsidP="00607F53">
      <w:pPr>
        <w:rPr>
          <w:lang w:val="en-US"/>
        </w:rPr>
      </w:pPr>
      <w:r>
        <w:rPr>
          <w:lang w:val="en-US"/>
        </w:rPr>
        <w:t>Push the image to your repo</w:t>
      </w:r>
    </w:p>
    <w:p w:rsidR="0083286B" w:rsidRPr="0083286B" w:rsidRDefault="0083286B" w:rsidP="0083286B">
      <w:pPr>
        <w:pStyle w:val="CodeSnippet"/>
      </w:pPr>
      <w:r>
        <w:t>docker push &lt;repo&gt;/mystaticws:</w:t>
      </w:r>
      <w:r w:rsidR="003B0645">
        <w:t>v1.0.0</w:t>
      </w:r>
    </w:p>
    <w:p w:rsidR="0083286B" w:rsidRDefault="0083286B" w:rsidP="00607F53">
      <w:pPr>
        <w:rPr>
          <w:lang w:val="en-US"/>
        </w:rPr>
      </w:pPr>
      <w:r>
        <w:rPr>
          <w:lang w:val="en-US"/>
        </w:rPr>
        <w:t>Run a container with:</w:t>
      </w:r>
    </w:p>
    <w:p w:rsidR="0083286B" w:rsidRPr="0083286B" w:rsidRDefault="0083286B" w:rsidP="0083286B">
      <w:pPr>
        <w:pStyle w:val="CodeSnippet"/>
      </w:pPr>
      <w:r>
        <w:t xml:space="preserve">docker </w:t>
      </w:r>
      <w:r w:rsidR="00962BF8">
        <w:t xml:space="preserve">container </w:t>
      </w:r>
      <w:r w:rsidR="003B0645">
        <w:t xml:space="preserve">run -d -p 4200:80 </w:t>
      </w:r>
      <w:r>
        <w:t>&lt;repo&gt;/mystaticws</w:t>
      </w:r>
      <w:r w:rsidR="003B0645">
        <w:t>:v1.0.0</w:t>
      </w:r>
    </w:p>
    <w:p w:rsidR="00962BF8" w:rsidRDefault="00962BF8" w:rsidP="00607F53">
      <w:pPr>
        <w:rPr>
          <w:lang w:val="en-US"/>
        </w:rPr>
      </w:pPr>
      <w:r>
        <w:rPr>
          <w:lang w:val="en-US"/>
        </w:rPr>
        <w:t>Delete the image from your DockerHost.</w:t>
      </w:r>
    </w:p>
    <w:p w:rsidR="00962BF8" w:rsidRDefault="00962BF8" w:rsidP="00962BF8">
      <w:pPr>
        <w:pStyle w:val="CodeSnippet"/>
      </w:pPr>
      <w:r>
        <w:t>docker container rm &lt;id&gt;</w:t>
      </w:r>
      <w:r w:rsidR="003043AF">
        <w:t xml:space="preserve"> -f</w:t>
      </w:r>
    </w:p>
    <w:p w:rsidR="00962BF8" w:rsidRDefault="00962BF8" w:rsidP="00607F53">
      <w:pPr>
        <w:rPr>
          <w:lang w:val="en-US"/>
        </w:rPr>
      </w:pPr>
      <w:r>
        <w:rPr>
          <w:lang w:val="en-US"/>
        </w:rPr>
        <w:t>And run again:</w:t>
      </w:r>
    </w:p>
    <w:p w:rsidR="00962BF8" w:rsidRDefault="00962BF8" w:rsidP="00277977">
      <w:pPr>
        <w:pStyle w:val="CodeSnippet"/>
      </w:pPr>
      <w:r>
        <w:t>docker container run -d -p 4200:80 &lt;repo&gt;/mystaticws:v1.0.0</w:t>
      </w:r>
    </w:p>
    <w:p w:rsidR="00277977" w:rsidRDefault="00277977" w:rsidP="00607F53">
      <w:pPr>
        <w:rPr>
          <w:lang w:val="en-US"/>
        </w:rPr>
      </w:pPr>
    </w:p>
    <w:p w:rsidR="00A76399" w:rsidRDefault="0063781D" w:rsidP="00607F53">
      <w:pPr>
        <w:rPr>
          <w:lang w:val="en-US"/>
        </w:rPr>
      </w:pPr>
      <w:r>
        <w:rPr>
          <w:lang w:val="en-US"/>
        </w:rPr>
        <w:t>Test your container</w:t>
      </w:r>
      <w:r w:rsidR="00AD1568">
        <w:rPr>
          <w:lang w:val="en-US"/>
        </w:rPr>
        <w:t>.</w:t>
      </w:r>
      <w:r w:rsidR="00A76399">
        <w:rPr>
          <w:lang w:val="en-US"/>
        </w:rPr>
        <w:t xml:space="preserve"> </w:t>
      </w:r>
      <w:r w:rsidR="00AD1568">
        <w:rPr>
          <w:lang w:val="en-US"/>
        </w:rPr>
        <w:t>I</w:t>
      </w:r>
      <w:r w:rsidR="00A76399">
        <w:rPr>
          <w:lang w:val="en-US"/>
        </w:rPr>
        <w:t>s it ok</w:t>
      </w:r>
      <w:r w:rsidR="00AD1568">
        <w:rPr>
          <w:lang w:val="en-US"/>
        </w:rPr>
        <w:t>?</w:t>
      </w:r>
      <w:r w:rsidR="00A76399">
        <w:rPr>
          <w:lang w:val="en-US"/>
        </w:rPr>
        <w:t xml:space="preserve"> </w:t>
      </w:r>
      <w:r w:rsidR="00AD1568">
        <w:rPr>
          <w:lang w:val="en-US"/>
        </w:rPr>
        <w:t>G</w:t>
      </w:r>
      <w:r w:rsidR="00A76399">
        <w:rPr>
          <w:lang w:val="en-US"/>
        </w:rPr>
        <w:t xml:space="preserve">ive the above docker command to </w:t>
      </w:r>
      <w:r w:rsidR="00AD1568">
        <w:rPr>
          <w:lang w:val="en-US"/>
        </w:rPr>
        <w:t xml:space="preserve">a </w:t>
      </w:r>
      <w:r w:rsidR="00A76399">
        <w:rPr>
          <w:lang w:val="en-US"/>
        </w:rPr>
        <w:t>colleague and ask to run your website</w:t>
      </w:r>
      <w:r w:rsidR="00694DA2">
        <w:rPr>
          <w:lang w:val="en-US"/>
        </w:rPr>
        <w:t xml:space="preserve"> on his/her DockerHost.</w:t>
      </w:r>
      <w:r w:rsidR="008F79C1">
        <w:rPr>
          <w:lang w:val="en-US"/>
        </w:rPr>
        <w:t xml:space="preserve"> Remember that a port on DockerHost </w:t>
      </w:r>
      <w:r w:rsidR="00F62796">
        <w:rPr>
          <w:lang w:val="en-US"/>
        </w:rPr>
        <w:t xml:space="preserve">is </w:t>
      </w:r>
      <w:r w:rsidR="008F79C1">
        <w:rPr>
          <w:lang w:val="en-US"/>
        </w:rPr>
        <w:t>unique!</w:t>
      </w:r>
    </w:p>
    <w:p w:rsidR="00AD1568" w:rsidRDefault="00AD1568" w:rsidP="00607F53">
      <w:pPr>
        <w:rPr>
          <w:lang w:val="en-US"/>
        </w:rPr>
      </w:pPr>
    </w:p>
    <w:p w:rsidR="00B15858" w:rsidRDefault="00872E46" w:rsidP="00607F53">
      <w:pPr>
        <w:rPr>
          <w:lang w:val="en-US"/>
        </w:rPr>
      </w:pPr>
      <w:r>
        <w:rPr>
          <w:lang w:val="en-US"/>
        </w:rPr>
        <w:t>Make another c</w:t>
      </w:r>
      <w:r w:rsidR="00B15858">
        <w:rPr>
          <w:lang w:val="en-US"/>
        </w:rPr>
        <w:t xml:space="preserve">hange </w:t>
      </w:r>
      <w:r>
        <w:rPr>
          <w:lang w:val="en-US"/>
        </w:rPr>
        <w:t>and f</w:t>
      </w:r>
      <w:r w:rsidR="00B15858">
        <w:rPr>
          <w:lang w:val="en-US"/>
        </w:rPr>
        <w:t xml:space="preserve">ollow the above steps </w:t>
      </w:r>
      <w:r w:rsidR="00901D4D">
        <w:rPr>
          <w:lang w:val="en-US"/>
        </w:rPr>
        <w:t xml:space="preserve">to bake </w:t>
      </w:r>
      <w:r w:rsidR="00B15858">
        <w:rPr>
          <w:lang w:val="en-US"/>
        </w:rPr>
        <w:t>a new version</w:t>
      </w:r>
      <w:r w:rsidR="00901D4D">
        <w:rPr>
          <w:lang w:val="en-US"/>
        </w:rPr>
        <w:t xml:space="preserve"> of </w:t>
      </w:r>
      <w:r w:rsidR="00DD7360">
        <w:rPr>
          <w:lang w:val="en-US"/>
        </w:rPr>
        <w:t xml:space="preserve">the </w:t>
      </w:r>
      <w:r w:rsidR="00901D4D">
        <w:rPr>
          <w:lang w:val="en-US"/>
        </w:rPr>
        <w:t>image. Decide if you want to use a version tag.</w:t>
      </w:r>
    </w:p>
    <w:p w:rsidR="00B15858" w:rsidRDefault="00B15858" w:rsidP="00607F53">
      <w:pPr>
        <w:rPr>
          <w:lang w:val="en-US"/>
        </w:rPr>
      </w:pPr>
      <w:r>
        <w:rPr>
          <w:lang w:val="en-US"/>
        </w:rPr>
        <w:t>Difficult? Repe</w:t>
      </w:r>
      <w:r w:rsidR="000C061C">
        <w:rPr>
          <w:lang w:val="en-US"/>
        </w:rPr>
        <w:t>titive</w:t>
      </w:r>
      <w:r>
        <w:rPr>
          <w:lang w:val="en-US"/>
        </w:rPr>
        <w:t xml:space="preserve">? </w:t>
      </w:r>
      <w:r w:rsidR="000C061C">
        <w:rPr>
          <w:lang w:val="en-US"/>
        </w:rPr>
        <w:t>A</w:t>
      </w:r>
      <w:r>
        <w:rPr>
          <w:lang w:val="en-US"/>
        </w:rPr>
        <w:t>utomate it</w:t>
      </w:r>
      <w:r w:rsidR="008D58CC">
        <w:rPr>
          <w:lang w:val="en-US"/>
        </w:rPr>
        <w:t>!</w:t>
      </w:r>
      <w:r>
        <w:rPr>
          <w:lang w:val="en-US"/>
        </w:rPr>
        <w:t xml:space="preserve"> </w:t>
      </w:r>
      <w:r w:rsidR="000C061C">
        <w:rPr>
          <w:lang w:val="en-US"/>
        </w:rPr>
        <w:t>This is</w:t>
      </w:r>
      <w:r w:rsidR="000C17A8">
        <w:rPr>
          <w:lang w:val="en-US"/>
        </w:rPr>
        <w:t xml:space="preserve"> </w:t>
      </w:r>
      <w:r w:rsidR="008D58CC">
        <w:rPr>
          <w:lang w:val="en-US"/>
        </w:rPr>
        <w:t xml:space="preserve">a </w:t>
      </w:r>
      <w:r w:rsidR="000C061C">
        <w:rPr>
          <w:lang w:val="en-US"/>
        </w:rPr>
        <w:t xml:space="preserve">kind of </w:t>
      </w:r>
      <w:r>
        <w:rPr>
          <w:lang w:val="en-US"/>
        </w:rPr>
        <w:t>CI/CD</w:t>
      </w:r>
      <w:r w:rsidR="000C17A8">
        <w:rPr>
          <w:lang w:val="en-US"/>
        </w:rPr>
        <w:t xml:space="preserve"> pipeline.</w:t>
      </w:r>
    </w:p>
    <w:p w:rsidR="0054303E" w:rsidRDefault="0054303E" w:rsidP="00607F53">
      <w:pPr>
        <w:rPr>
          <w:lang w:val="en-US"/>
        </w:rPr>
      </w:pPr>
    </w:p>
    <w:p w:rsidR="0054303E" w:rsidRDefault="0054303E" w:rsidP="0054303E">
      <w:pPr>
        <w:pStyle w:val="Heading2"/>
        <w:rPr>
          <w:lang w:val="en-US"/>
        </w:rPr>
      </w:pPr>
      <w:r>
        <w:rPr>
          <w:lang w:val="en-US"/>
        </w:rPr>
        <w:t>A way to change html page – not recommended</w:t>
      </w:r>
    </w:p>
    <w:p w:rsidR="0054303E" w:rsidRDefault="0054303E" w:rsidP="00607F53">
      <w:pPr>
        <w:rPr>
          <w:lang w:val="en-US"/>
        </w:rPr>
      </w:pPr>
      <w:r>
        <w:rPr>
          <w:lang w:val="en-US"/>
        </w:rPr>
        <w:t xml:space="preserve">You can change </w:t>
      </w:r>
      <w:r w:rsidR="00887192">
        <w:rPr>
          <w:lang w:val="en-US"/>
        </w:rPr>
        <w:t>t</w:t>
      </w:r>
      <w:r w:rsidR="00F71A5D">
        <w:rPr>
          <w:lang w:val="en-US"/>
        </w:rPr>
        <w:t xml:space="preserve">he </w:t>
      </w:r>
      <w:r>
        <w:rPr>
          <w:lang w:val="en-US"/>
        </w:rPr>
        <w:t>static html on your laptop and copy the file in the container.</w:t>
      </w:r>
      <w:r w:rsidR="00B72B46">
        <w:rPr>
          <w:lang w:val="en-US"/>
        </w:rPr>
        <w:t xml:space="preserve"> It‘s not </w:t>
      </w:r>
      <w:r w:rsidR="00F71A5D">
        <w:rPr>
          <w:lang w:val="en-US"/>
        </w:rPr>
        <w:t xml:space="preserve">a </w:t>
      </w:r>
      <w:r w:rsidR="00B72B46">
        <w:rPr>
          <w:lang w:val="en-US"/>
        </w:rPr>
        <w:t xml:space="preserve">recommended way of working but </w:t>
      </w:r>
      <w:r w:rsidR="00F71A5D">
        <w:rPr>
          <w:lang w:val="en-US"/>
        </w:rPr>
        <w:t xml:space="preserve">it is </w:t>
      </w:r>
      <w:r w:rsidR="00B72B46">
        <w:rPr>
          <w:lang w:val="en-US"/>
        </w:rPr>
        <w:t>good to understand</w:t>
      </w:r>
      <w:r w:rsidR="00901D4D">
        <w:rPr>
          <w:lang w:val="en-US"/>
        </w:rPr>
        <w:t xml:space="preserve"> that there</w:t>
      </w:r>
      <w:r w:rsidR="00B72B46">
        <w:rPr>
          <w:lang w:val="en-US"/>
        </w:rPr>
        <w:t xml:space="preserve"> </w:t>
      </w:r>
      <w:r w:rsidR="00F71A5D">
        <w:rPr>
          <w:lang w:val="en-US"/>
        </w:rPr>
        <w:t xml:space="preserve">are </w:t>
      </w:r>
      <w:r w:rsidR="00B72B46">
        <w:rPr>
          <w:lang w:val="en-US"/>
        </w:rPr>
        <w:t xml:space="preserve">files in </w:t>
      </w:r>
      <w:r w:rsidR="00F71A5D">
        <w:rPr>
          <w:lang w:val="en-US"/>
        </w:rPr>
        <w:t xml:space="preserve">the </w:t>
      </w:r>
      <w:r w:rsidR="00B72B46">
        <w:rPr>
          <w:lang w:val="en-US"/>
        </w:rPr>
        <w:t xml:space="preserve">container and files on your </w:t>
      </w:r>
      <w:r w:rsidR="00277977">
        <w:rPr>
          <w:lang w:val="en-US"/>
        </w:rPr>
        <w:t xml:space="preserve">W10 </w:t>
      </w:r>
      <w:r w:rsidR="00B72B46">
        <w:rPr>
          <w:lang w:val="en-US"/>
        </w:rPr>
        <w:t>system.</w:t>
      </w:r>
    </w:p>
    <w:p w:rsidR="00901D4D" w:rsidRDefault="00B72B46" w:rsidP="00607F53">
      <w:pPr>
        <w:rPr>
          <w:lang w:val="en-US"/>
        </w:rPr>
      </w:pPr>
      <w:r>
        <w:rPr>
          <w:lang w:val="en-US"/>
        </w:rPr>
        <w:t xml:space="preserve">Open VSC </w:t>
      </w:r>
      <w:r w:rsidR="00F71A5D">
        <w:rPr>
          <w:lang w:val="en-US"/>
        </w:rPr>
        <w:t xml:space="preserve">in </w:t>
      </w:r>
      <w:r w:rsidR="00901D4D">
        <w:rPr>
          <w:lang w:val="en-US"/>
        </w:rPr>
        <w:t>the</w:t>
      </w:r>
      <w:r>
        <w:rPr>
          <w:lang w:val="en-US"/>
        </w:rPr>
        <w:t xml:space="preserve"> directory with the sources of staticws. </w:t>
      </w:r>
    </w:p>
    <w:p w:rsidR="0085021D" w:rsidRDefault="00B72B46" w:rsidP="00607F53">
      <w:pPr>
        <w:rPr>
          <w:lang w:val="en-US"/>
        </w:rPr>
      </w:pPr>
      <w:r>
        <w:rPr>
          <w:lang w:val="en-US"/>
        </w:rPr>
        <w:t xml:space="preserve">Open a </w:t>
      </w:r>
      <w:r w:rsidR="00FB6DD5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window</w:t>
      </w:r>
      <w:r w:rsidR="00901D4D">
        <w:rPr>
          <w:lang w:val="en-US"/>
        </w:rPr>
        <w:t xml:space="preserve"> and r</w:t>
      </w:r>
      <w:r w:rsidR="0085021D">
        <w:rPr>
          <w:lang w:val="en-US"/>
        </w:rPr>
        <w:t>un the container</w:t>
      </w:r>
      <w:r>
        <w:rPr>
          <w:lang w:val="en-US"/>
        </w:rPr>
        <w:t xml:space="preserve"> with the static website</w:t>
      </w:r>
      <w:r w:rsidR="0085021D">
        <w:rPr>
          <w:lang w:val="en-US"/>
        </w:rPr>
        <w:t>:</w:t>
      </w:r>
    </w:p>
    <w:p w:rsidR="0085021D" w:rsidRDefault="0085021D" w:rsidP="0085021D">
      <w:pPr>
        <w:pStyle w:val="CodeSnippet"/>
      </w:pPr>
      <w:r w:rsidRPr="0085021D">
        <w:t>docker container run --name staticws -d -p 420</w:t>
      </w:r>
      <w:r w:rsidR="00DB619B">
        <w:t>2</w:t>
      </w:r>
      <w:r w:rsidRPr="0085021D">
        <w:t>:80</w:t>
      </w:r>
      <w:r>
        <w:t xml:space="preserve"> &lt;repo&gt;/staticws</w:t>
      </w:r>
    </w:p>
    <w:p w:rsidR="0054303E" w:rsidRDefault="0054303E" w:rsidP="00607F53">
      <w:pPr>
        <w:rPr>
          <w:lang w:val="en-US"/>
        </w:rPr>
      </w:pPr>
      <w:r>
        <w:rPr>
          <w:lang w:val="en-US"/>
        </w:rPr>
        <w:t>Take the index</w:t>
      </w:r>
      <w:r w:rsidR="0085021D">
        <w:rPr>
          <w:lang w:val="en-US"/>
        </w:rPr>
        <w:t>.html on your laptop and make a change and copy this in the container</w:t>
      </w:r>
      <w:r w:rsidR="00901D4D">
        <w:rPr>
          <w:lang w:val="en-US"/>
        </w:rPr>
        <w:t xml:space="preserve"> with:</w:t>
      </w:r>
    </w:p>
    <w:p w:rsidR="0085021D" w:rsidRDefault="00B72B46" w:rsidP="0085021D">
      <w:pPr>
        <w:pStyle w:val="CodeSnippet"/>
      </w:pPr>
      <w:r w:rsidRPr="00B72B46">
        <w:t xml:space="preserve">docker </w:t>
      </w:r>
      <w:r w:rsidR="000E0080">
        <w:t xml:space="preserve">container </w:t>
      </w:r>
      <w:r w:rsidRPr="00B72B46">
        <w:t>cp index.html staticws:/usr/share/nginx/html/</w:t>
      </w:r>
    </w:p>
    <w:p w:rsidR="00B72B46" w:rsidRDefault="00B72B46" w:rsidP="00B72B46">
      <w:pPr>
        <w:rPr>
          <w:lang w:val="en-US"/>
        </w:rPr>
      </w:pPr>
      <w:r>
        <w:rPr>
          <w:lang w:val="en-US"/>
        </w:rPr>
        <w:t xml:space="preserve">Note it’s </w:t>
      </w:r>
      <w:r w:rsidR="00F71A5D">
        <w:rPr>
          <w:lang w:val="en-US"/>
        </w:rPr>
        <w:t xml:space="preserve">a </w:t>
      </w:r>
      <w:r>
        <w:rPr>
          <w:lang w:val="en-US"/>
        </w:rPr>
        <w:t>look-alike with a line in the Dockerfile</w:t>
      </w:r>
      <w:r w:rsidR="00781F33">
        <w:rPr>
          <w:lang w:val="en-US"/>
        </w:rPr>
        <w:t>:</w:t>
      </w:r>
    </w:p>
    <w:p w:rsidR="00B72B46" w:rsidRPr="00B72B46" w:rsidRDefault="00B72B46" w:rsidP="00B72B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2B4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COPY</w:t>
      </w:r>
      <w:r w:rsidRPr="00B72B4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index.html *.png /usr/share/nginx/html/</w:t>
      </w:r>
    </w:p>
    <w:p w:rsidR="00924113" w:rsidRDefault="00924113" w:rsidP="00607F53">
      <w:pPr>
        <w:rPr>
          <w:lang w:val="en-US"/>
        </w:rPr>
      </w:pPr>
    </w:p>
    <w:p w:rsidR="00915D61" w:rsidRDefault="00915D61" w:rsidP="00915D61">
      <w:pPr>
        <w:pStyle w:val="Heading2"/>
        <w:rPr>
          <w:lang w:val="en-US"/>
        </w:rPr>
      </w:pPr>
      <w:r>
        <w:rPr>
          <w:lang w:val="en-US"/>
        </w:rPr>
        <w:t>Run in Docker play</w:t>
      </w:r>
    </w:p>
    <w:p w:rsidR="00915D61" w:rsidRDefault="00915D61" w:rsidP="00915D61">
      <w:pPr>
        <w:rPr>
          <w:lang w:val="en-US"/>
        </w:rPr>
      </w:pPr>
      <w:r>
        <w:rPr>
          <w:lang w:val="en-US"/>
        </w:rPr>
        <w:t>Run the same container in play</w:t>
      </w:r>
      <w:r w:rsidR="00162A41">
        <w:rPr>
          <w:lang w:val="en-US"/>
        </w:rPr>
        <w:t>-</w:t>
      </w:r>
      <w:r>
        <w:rPr>
          <w:lang w:val="en-US"/>
        </w:rPr>
        <w:t>with</w:t>
      </w:r>
      <w:r w:rsidR="00162A41">
        <w:rPr>
          <w:lang w:val="en-US"/>
        </w:rPr>
        <w:t>-</w:t>
      </w:r>
      <w:r>
        <w:rPr>
          <w:lang w:val="en-US"/>
        </w:rPr>
        <w:t>Docker</w:t>
      </w:r>
    </w:p>
    <w:p w:rsidR="00924113" w:rsidRPr="003F2792" w:rsidRDefault="00915D61" w:rsidP="00924113">
      <w:pPr>
        <w:pStyle w:val="Heading2"/>
        <w:rPr>
          <w:lang w:val="en-US"/>
        </w:rPr>
      </w:pPr>
      <w:r>
        <w:rPr>
          <w:lang w:val="en-US"/>
        </w:rPr>
        <w:t>Showing: r</w:t>
      </w:r>
      <w:r w:rsidR="00924113" w:rsidRPr="003F2792">
        <w:rPr>
          <w:lang w:val="en-US"/>
        </w:rPr>
        <w:t>un</w:t>
      </w:r>
      <w:r>
        <w:rPr>
          <w:lang w:val="en-US"/>
        </w:rPr>
        <w:t>ning</w:t>
      </w:r>
      <w:r w:rsidR="00924113" w:rsidRPr="003F2792">
        <w:rPr>
          <w:lang w:val="en-US"/>
        </w:rPr>
        <w:t xml:space="preserve"> with Docker-compose</w:t>
      </w:r>
      <w:r>
        <w:rPr>
          <w:lang w:val="en-US"/>
        </w:rPr>
        <w:t xml:space="preserve"> </w:t>
      </w:r>
    </w:p>
    <w:p w:rsidR="00924113" w:rsidRDefault="007E64D3" w:rsidP="00924113">
      <w:pPr>
        <w:rPr>
          <w:lang w:val="en-US"/>
        </w:rPr>
      </w:pPr>
      <w:r>
        <w:rPr>
          <w:lang w:val="en-US"/>
        </w:rPr>
        <w:t xml:space="preserve">As </w:t>
      </w:r>
      <w:r w:rsidR="00276645">
        <w:rPr>
          <w:lang w:val="en-US"/>
        </w:rPr>
        <w:t xml:space="preserve">you </w:t>
      </w:r>
      <w:r>
        <w:rPr>
          <w:lang w:val="en-US"/>
        </w:rPr>
        <w:t xml:space="preserve">have seen </w:t>
      </w:r>
      <w:r w:rsidR="00444CE3">
        <w:rPr>
          <w:lang w:val="en-US"/>
        </w:rPr>
        <w:t xml:space="preserve">there </w:t>
      </w:r>
      <w:r w:rsidR="00F71A5D">
        <w:rPr>
          <w:lang w:val="en-US"/>
        </w:rPr>
        <w:t xml:space="preserve">are </w:t>
      </w:r>
      <w:r w:rsidR="00276645">
        <w:rPr>
          <w:lang w:val="en-US"/>
        </w:rPr>
        <w:t>things</w:t>
      </w:r>
      <w:r w:rsidR="00F71A5D">
        <w:rPr>
          <w:lang w:val="en-US"/>
        </w:rPr>
        <w:t xml:space="preserve"> (commands and options) </w:t>
      </w:r>
      <w:r w:rsidR="00444CE3">
        <w:rPr>
          <w:lang w:val="en-US"/>
        </w:rPr>
        <w:t xml:space="preserve">to remember </w:t>
      </w:r>
      <w:r>
        <w:rPr>
          <w:lang w:val="en-US"/>
        </w:rPr>
        <w:t>to run</w:t>
      </w:r>
      <w:r w:rsidR="00F71A5D">
        <w:rPr>
          <w:lang w:val="en-US"/>
        </w:rPr>
        <w:t xml:space="preserve"> containers</w:t>
      </w:r>
      <w:r>
        <w:rPr>
          <w:lang w:val="en-US"/>
        </w:rPr>
        <w:t xml:space="preserve">. With Docker-compose </w:t>
      </w:r>
      <w:r w:rsidR="00FD40E6">
        <w:rPr>
          <w:lang w:val="en-US"/>
        </w:rPr>
        <w:t>you can start several containers</w:t>
      </w:r>
      <w:r w:rsidR="00276645">
        <w:rPr>
          <w:lang w:val="en-US"/>
        </w:rPr>
        <w:t xml:space="preserve"> with </w:t>
      </w:r>
      <w:r w:rsidR="00F71A5D">
        <w:rPr>
          <w:lang w:val="en-US"/>
        </w:rPr>
        <w:t>their options with only 1 command</w:t>
      </w:r>
      <w:r w:rsidR="00276645">
        <w:rPr>
          <w:lang w:val="en-US"/>
        </w:rPr>
        <w:t>.</w:t>
      </w:r>
      <w:r w:rsidR="00FD40E6">
        <w:rPr>
          <w:lang w:val="en-US"/>
        </w:rPr>
        <w:t xml:space="preserve"> In </w:t>
      </w:r>
      <w:r w:rsidR="00276645">
        <w:rPr>
          <w:lang w:val="en-US"/>
        </w:rPr>
        <w:t xml:space="preserve">the </w:t>
      </w:r>
      <w:r w:rsidR="00FD40E6">
        <w:rPr>
          <w:lang w:val="en-US"/>
        </w:rPr>
        <w:t xml:space="preserve">repo there is </w:t>
      </w:r>
      <w:r w:rsidR="002D3771">
        <w:rPr>
          <w:lang w:val="en-US"/>
        </w:rPr>
        <w:t xml:space="preserve">an </w:t>
      </w:r>
      <w:r w:rsidR="00FD40E6">
        <w:rPr>
          <w:lang w:val="en-US"/>
        </w:rPr>
        <w:t xml:space="preserve">example of </w:t>
      </w:r>
      <w:r w:rsidR="002D3771">
        <w:rPr>
          <w:lang w:val="en-US"/>
        </w:rPr>
        <w:t xml:space="preserve">a </w:t>
      </w:r>
      <w:r w:rsidR="00FD40E6">
        <w:rPr>
          <w:lang w:val="en-US"/>
        </w:rPr>
        <w:t>Docker-compose file.</w:t>
      </w:r>
      <w:r w:rsidR="00A2276E">
        <w:rPr>
          <w:lang w:val="en-US"/>
        </w:rPr>
        <w:t xml:space="preserve"> In the part docker-compose you will learn more about it.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version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'3.3'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services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webapp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sim007/staticws:$WebVersion</w:t>
      </w:r>
    </w:p>
    <w:p w:rsidR="00FD40E6" w:rsidRPr="003C06C9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3C06C9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ports</w:t>
      </w:r>
      <w:r w:rsidRPr="003C06C9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3C06C9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3C06C9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- </w:t>
      </w:r>
      <w:r w:rsidRPr="003C06C9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4201:80</w:t>
      </w:r>
    </w:p>
    <w:p w:rsidR="00FD40E6" w:rsidRDefault="00FD40E6" w:rsidP="00924113">
      <w:pPr>
        <w:rPr>
          <w:lang w:val="en-US"/>
        </w:rPr>
      </w:pPr>
    </w:p>
    <w:p w:rsidR="00FD40E6" w:rsidRDefault="00FD40E6" w:rsidP="00924113">
      <w:pPr>
        <w:rPr>
          <w:lang w:val="en-US"/>
        </w:rPr>
      </w:pPr>
      <w:r>
        <w:rPr>
          <w:lang w:val="en-US"/>
        </w:rPr>
        <w:t xml:space="preserve">You can start a </w:t>
      </w:r>
      <w:r w:rsidR="00276645">
        <w:rPr>
          <w:lang w:val="en-US"/>
        </w:rPr>
        <w:t xml:space="preserve">staticws </w:t>
      </w:r>
      <w:r>
        <w:rPr>
          <w:lang w:val="en-US"/>
        </w:rPr>
        <w:t>container with:</w:t>
      </w:r>
    </w:p>
    <w:p w:rsidR="00FD40E6" w:rsidRPr="003F2792" w:rsidRDefault="00FD40E6" w:rsidP="00FD40E6">
      <w:pPr>
        <w:pStyle w:val="CodeSnippet"/>
      </w:pPr>
      <w:r w:rsidRPr="00FD40E6">
        <w:rPr>
          <w:rStyle w:val="CodeSnippetChar"/>
        </w:rPr>
        <w:t xml:space="preserve">docker-compose </w:t>
      </w:r>
      <w:r>
        <w:rPr>
          <w:rStyle w:val="CodeSnippetChar"/>
        </w:rPr>
        <w:t xml:space="preserve">-d </w:t>
      </w:r>
      <w:r w:rsidRPr="00FD40E6">
        <w:rPr>
          <w:rStyle w:val="CodeSnippetChar"/>
        </w:rPr>
        <w:t>u</w:t>
      </w:r>
      <w:r>
        <w:t>p</w:t>
      </w:r>
    </w:p>
    <w:p w:rsidR="00FD40E6" w:rsidRDefault="00FD40E6" w:rsidP="00FD40E6">
      <w:pPr>
        <w:rPr>
          <w:lang w:val="en-US"/>
        </w:rPr>
      </w:pPr>
      <w:r>
        <w:rPr>
          <w:lang w:val="en-US"/>
        </w:rPr>
        <w:t xml:space="preserve">You can stop </w:t>
      </w:r>
      <w:r w:rsidR="00276645">
        <w:rPr>
          <w:lang w:val="en-US"/>
        </w:rPr>
        <w:t xml:space="preserve">the </w:t>
      </w:r>
      <w:r>
        <w:rPr>
          <w:lang w:val="en-US"/>
        </w:rPr>
        <w:t>container with:</w:t>
      </w:r>
    </w:p>
    <w:p w:rsidR="00FD40E6" w:rsidRPr="003F2792" w:rsidRDefault="00FD40E6" w:rsidP="00FD40E6">
      <w:pPr>
        <w:pStyle w:val="CodeSnippet"/>
      </w:pPr>
      <w:r w:rsidRPr="00FD40E6">
        <w:rPr>
          <w:rStyle w:val="CodeSnippetChar"/>
        </w:rPr>
        <w:t>docker-compose</w:t>
      </w:r>
      <w:r w:rsidR="00D93D66">
        <w:rPr>
          <w:rStyle w:val="CodeSnippetChar"/>
        </w:rPr>
        <w:t xml:space="preserve"> </w:t>
      </w:r>
      <w:r>
        <w:rPr>
          <w:rStyle w:val="CodeSnippetChar"/>
        </w:rPr>
        <w:t>down</w:t>
      </w:r>
    </w:p>
    <w:p w:rsidR="001600F2" w:rsidRPr="001600F2" w:rsidRDefault="001600F2" w:rsidP="00276645">
      <w:pPr>
        <w:rPr>
          <w:ins w:id="12" w:author="Veldkamp, Renzo" w:date="2018-11-21T13:32:00Z"/>
          <w:lang w:val="en-US"/>
          <w:rPrChange w:id="13" w:author="Veldkamp, Renzo" w:date="2018-11-21T13:32:00Z">
            <w:rPr>
              <w:ins w:id="14" w:author="Veldkamp, Renzo" w:date="2018-11-21T13:32:00Z"/>
              <w:highlight w:val="yellow"/>
              <w:lang w:val="en-US"/>
            </w:rPr>
          </w:rPrChange>
        </w:rPr>
      </w:pPr>
      <w:ins w:id="15" w:author="Veldkamp, Renzo" w:date="2018-11-21T13:32:00Z">
        <w:r w:rsidRPr="001600F2">
          <w:rPr>
            <w:lang w:val="en-US"/>
            <w:rPrChange w:id="16" w:author="Veldkamp, Renzo" w:date="2018-11-21T13:32:00Z">
              <w:rPr>
                <w:highlight w:val="yellow"/>
                <w:lang w:val="en-US"/>
              </w:rPr>
            </w:rPrChange>
          </w:rPr>
          <w:t>Take a look at the file docker-compose.yml.</w:t>
        </w:r>
      </w:ins>
    </w:p>
    <w:p w:rsidR="00276645" w:rsidRDefault="00276645" w:rsidP="00276645">
      <w:pPr>
        <w:rPr>
          <w:lang w:val="en-US"/>
        </w:rPr>
      </w:pPr>
      <w:r w:rsidRPr="001600F2">
        <w:rPr>
          <w:lang w:val="en-US"/>
        </w:rPr>
        <w:t>The $Webversion is defined in .env file in the directory.</w:t>
      </w:r>
    </w:p>
    <w:p w:rsidR="00276645" w:rsidRPr="00276645" w:rsidRDefault="00276645" w:rsidP="00276645">
      <w:pPr>
        <w:rPr>
          <w:lang w:val="en-US"/>
        </w:rPr>
      </w:pPr>
    </w:p>
    <w:p w:rsidR="00A555EA" w:rsidRPr="00335144" w:rsidRDefault="00915D61" w:rsidP="00A555EA">
      <w:pPr>
        <w:pStyle w:val="Heading2"/>
        <w:rPr>
          <w:lang w:val="en-US"/>
        </w:rPr>
      </w:pPr>
      <w:r>
        <w:rPr>
          <w:lang w:val="en-US"/>
        </w:rPr>
        <w:t>Showing: r</w:t>
      </w:r>
      <w:r w:rsidR="00A555EA">
        <w:rPr>
          <w:lang w:val="en-US"/>
        </w:rPr>
        <w:t>un</w:t>
      </w:r>
      <w:r>
        <w:rPr>
          <w:lang w:val="en-US"/>
        </w:rPr>
        <w:t>ning</w:t>
      </w:r>
      <w:r w:rsidR="00A555EA">
        <w:rPr>
          <w:lang w:val="en-US"/>
        </w:rPr>
        <w:t xml:space="preserve"> on Azure</w:t>
      </w:r>
    </w:p>
    <w:p w:rsidR="00A555EA" w:rsidRDefault="00643A7E" w:rsidP="00A555EA">
      <w:pPr>
        <w:rPr>
          <w:lang w:val="en-US"/>
        </w:rPr>
      </w:pPr>
      <w:r>
        <w:rPr>
          <w:lang w:val="en-US"/>
        </w:rPr>
        <w:t xml:space="preserve">You can also run </w:t>
      </w:r>
      <w:r w:rsidR="00163801">
        <w:rPr>
          <w:lang w:val="en-US"/>
        </w:rPr>
        <w:t xml:space="preserve">the same </w:t>
      </w:r>
      <w:r>
        <w:rPr>
          <w:lang w:val="en-US"/>
        </w:rPr>
        <w:t>container in Azure</w:t>
      </w:r>
      <w:r w:rsidR="008F045B">
        <w:rPr>
          <w:lang w:val="en-US"/>
        </w:rPr>
        <w:t xml:space="preserve"> (services)</w:t>
      </w:r>
      <w:r w:rsidR="001851D8">
        <w:rPr>
          <w:lang w:val="en-US"/>
        </w:rPr>
        <w:t xml:space="preserve"> if you </w:t>
      </w:r>
      <w:r w:rsidR="00163801">
        <w:rPr>
          <w:lang w:val="en-US"/>
        </w:rPr>
        <w:t>have a</w:t>
      </w:r>
      <w:r w:rsidR="002D3771">
        <w:rPr>
          <w:lang w:val="en-US"/>
        </w:rPr>
        <w:t>n</w:t>
      </w:r>
      <w:r w:rsidR="00163801">
        <w:rPr>
          <w:lang w:val="en-US"/>
        </w:rPr>
        <w:t xml:space="preserve"> Azure account</w:t>
      </w:r>
      <w:r>
        <w:rPr>
          <w:lang w:val="en-US"/>
        </w:rPr>
        <w:t>:</w:t>
      </w:r>
    </w:p>
    <w:p w:rsidR="00643A7E" w:rsidRPr="00643A7E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t xml:space="preserve">Azure </w:t>
      </w:r>
      <w:r w:rsidR="00C82CEE">
        <w:rPr>
          <w:lang w:val="en-US"/>
        </w:rPr>
        <w:t>W</w:t>
      </w:r>
      <w:r w:rsidRPr="00643A7E">
        <w:rPr>
          <w:lang w:val="en-US"/>
        </w:rPr>
        <w:t xml:space="preserve">eb </w:t>
      </w:r>
      <w:r w:rsidR="00C82CEE">
        <w:rPr>
          <w:lang w:val="en-US"/>
        </w:rPr>
        <w:t>A</w:t>
      </w:r>
      <w:r w:rsidRPr="00643A7E">
        <w:rPr>
          <w:lang w:val="en-US"/>
        </w:rPr>
        <w:t>pplication</w:t>
      </w:r>
    </w:p>
    <w:p w:rsidR="00643A7E" w:rsidRPr="00643A7E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t xml:space="preserve">Azure </w:t>
      </w:r>
      <w:r w:rsidR="006977FA">
        <w:rPr>
          <w:lang w:val="en-US"/>
        </w:rPr>
        <w:t>C</w:t>
      </w:r>
      <w:r w:rsidRPr="00643A7E">
        <w:rPr>
          <w:lang w:val="en-US"/>
        </w:rPr>
        <w:t xml:space="preserve">ontainer </w:t>
      </w:r>
      <w:r w:rsidR="006977FA">
        <w:rPr>
          <w:lang w:val="en-US"/>
        </w:rPr>
        <w:t>I</w:t>
      </w:r>
      <w:r w:rsidRPr="00643A7E">
        <w:rPr>
          <w:lang w:val="en-US"/>
        </w:rPr>
        <w:t>nstance</w:t>
      </w:r>
    </w:p>
    <w:p w:rsidR="00A555EA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t>AKS</w:t>
      </w:r>
      <w:r w:rsidR="00BD308D">
        <w:rPr>
          <w:lang w:val="en-US"/>
        </w:rPr>
        <w:t xml:space="preserve"> – in Docker 103</w:t>
      </w:r>
    </w:p>
    <w:p w:rsidR="00643A7E" w:rsidRDefault="00643A7E" w:rsidP="00924113">
      <w:pPr>
        <w:pStyle w:val="Heading2"/>
        <w:rPr>
          <w:lang w:val="en-US"/>
        </w:rPr>
      </w:pPr>
    </w:p>
    <w:p w:rsidR="00924113" w:rsidRPr="003F2792" w:rsidRDefault="00754E37" w:rsidP="00924113">
      <w:pPr>
        <w:pStyle w:val="Heading2"/>
        <w:rPr>
          <w:lang w:val="en-US"/>
        </w:rPr>
      </w:pPr>
      <w:r>
        <w:rPr>
          <w:lang w:val="en-US"/>
        </w:rPr>
        <w:t>Showing: r</w:t>
      </w:r>
      <w:r w:rsidR="00924113" w:rsidRPr="003F2792">
        <w:rPr>
          <w:lang w:val="en-US"/>
        </w:rPr>
        <w:t>un</w:t>
      </w:r>
      <w:r>
        <w:rPr>
          <w:lang w:val="en-US"/>
        </w:rPr>
        <w:t>ning</w:t>
      </w:r>
      <w:r w:rsidR="00924113" w:rsidRPr="003F2792">
        <w:rPr>
          <w:lang w:val="en-US"/>
        </w:rPr>
        <w:t xml:space="preserve"> in Kubernetes</w:t>
      </w:r>
      <w:r w:rsidR="00A555EA">
        <w:rPr>
          <w:lang w:val="en-US"/>
        </w:rPr>
        <w:t xml:space="preserve"> local</w:t>
      </w:r>
    </w:p>
    <w:p w:rsidR="00924113" w:rsidRPr="009C4066" w:rsidRDefault="00924113" w:rsidP="00924113">
      <w:pPr>
        <w:rPr>
          <w:lang w:val="en-US"/>
        </w:rPr>
      </w:pPr>
      <w:r>
        <w:rPr>
          <w:lang w:val="en-US"/>
        </w:rPr>
        <w:t xml:space="preserve">This </w:t>
      </w:r>
      <w:r w:rsidR="00643A7E">
        <w:rPr>
          <w:lang w:val="en-US"/>
        </w:rPr>
        <w:t>part</w:t>
      </w:r>
      <w:r w:rsidR="002D3771">
        <w:rPr>
          <w:lang w:val="en-US"/>
        </w:rPr>
        <w:t xml:space="preserve"> of the workshop</w:t>
      </w:r>
      <w:r>
        <w:rPr>
          <w:lang w:val="en-US"/>
        </w:rPr>
        <w:t xml:space="preserve"> is only to show that the Docker container is working </w:t>
      </w:r>
      <w:r w:rsidR="002D3771">
        <w:rPr>
          <w:lang w:val="en-US"/>
        </w:rPr>
        <w:t>in</w:t>
      </w:r>
      <w:r>
        <w:rPr>
          <w:lang w:val="en-US"/>
        </w:rPr>
        <w:t xml:space="preserve"> Kubernetes. 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 xml:space="preserve">With Docker </w:t>
      </w:r>
      <w:r w:rsidR="002D3771">
        <w:rPr>
          <w:lang w:val="en-US"/>
        </w:rPr>
        <w:t>Desktop</w:t>
      </w:r>
      <w:r>
        <w:rPr>
          <w:lang w:val="en-US"/>
        </w:rPr>
        <w:t>, two container orchestrat</w:t>
      </w:r>
      <w:del w:id="17" w:author="Veldkamp, Renzo" w:date="2018-11-21T13:42:00Z">
        <w:r w:rsidDel="00586C2C">
          <w:rPr>
            <w:lang w:val="en-US"/>
          </w:rPr>
          <w:delText>i</w:delText>
        </w:r>
      </w:del>
      <w:r>
        <w:rPr>
          <w:lang w:val="en-US"/>
        </w:rPr>
        <w:t>o</w:t>
      </w:r>
      <w:del w:id="18" w:author="Veldkamp, Renzo" w:date="2018-11-21T13:42:00Z">
        <w:r w:rsidDel="00586C2C">
          <w:rPr>
            <w:lang w:val="en-US"/>
          </w:rPr>
          <w:delText>n</w:delText>
        </w:r>
      </w:del>
      <w:ins w:id="19" w:author="Veldkamp, Renzo" w:date="2018-11-21T13:42:00Z">
        <w:r w:rsidR="00586C2C">
          <w:rPr>
            <w:lang w:val="en-US"/>
          </w:rPr>
          <w:t>r</w:t>
        </w:r>
      </w:ins>
      <w:r>
        <w:rPr>
          <w:lang w:val="en-US"/>
        </w:rPr>
        <w:t>s are included namely Docker Swarm and Kubernetes</w:t>
      </w:r>
      <w:r w:rsidR="00306D73">
        <w:rPr>
          <w:lang w:val="en-US"/>
        </w:rPr>
        <w:t xml:space="preserve"> (k8s)</w:t>
      </w:r>
      <w:r>
        <w:rPr>
          <w:lang w:val="en-US"/>
        </w:rPr>
        <w:t xml:space="preserve">. </w:t>
      </w:r>
      <w:r w:rsidR="002D3771">
        <w:rPr>
          <w:lang w:val="en-US"/>
        </w:rPr>
        <w:t>W</w:t>
      </w:r>
      <w:r>
        <w:rPr>
          <w:lang w:val="en-US"/>
        </w:rPr>
        <w:t xml:space="preserve">e show how we can run </w:t>
      </w:r>
      <w:r w:rsidR="00306D73">
        <w:rPr>
          <w:lang w:val="en-US"/>
        </w:rPr>
        <w:t xml:space="preserve">a </w:t>
      </w:r>
      <w:r>
        <w:rPr>
          <w:lang w:val="en-US"/>
        </w:rPr>
        <w:t xml:space="preserve">container in </w:t>
      </w:r>
      <w:r w:rsidR="004B3D06">
        <w:rPr>
          <w:lang w:val="en-US"/>
        </w:rPr>
        <w:t>K</w:t>
      </w:r>
      <w:r>
        <w:rPr>
          <w:lang w:val="en-US"/>
        </w:rPr>
        <w:t>ubernet</w:t>
      </w:r>
      <w:r w:rsidR="002D3771">
        <w:rPr>
          <w:lang w:val="en-US"/>
        </w:rPr>
        <w:t>e</w:t>
      </w:r>
      <w:r>
        <w:rPr>
          <w:lang w:val="en-US"/>
        </w:rPr>
        <w:t xml:space="preserve">s </w:t>
      </w:r>
      <w:r w:rsidR="002D3771">
        <w:rPr>
          <w:lang w:val="en-US"/>
        </w:rPr>
        <w:t xml:space="preserve">with </w:t>
      </w:r>
      <w:r>
        <w:rPr>
          <w:lang w:val="en-US"/>
        </w:rPr>
        <w:t>CLI (Kubectl).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>Start a Power</w:t>
      </w:r>
      <w:r w:rsidR="00FB6DD5">
        <w:rPr>
          <w:lang w:val="en-US"/>
        </w:rPr>
        <w:t>S</w:t>
      </w:r>
      <w:r>
        <w:rPr>
          <w:lang w:val="en-US"/>
        </w:rPr>
        <w:t>hell session with administrator rights and check if your cluster is working:</w:t>
      </w:r>
    </w:p>
    <w:p w:rsidR="00924113" w:rsidRDefault="00924113" w:rsidP="00924113">
      <w:pPr>
        <w:pStyle w:val="CodeSnippet"/>
      </w:pPr>
      <w:r w:rsidRPr="009C4066">
        <w:t>kubectl get nodes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 xml:space="preserve">If your node is ready, we can run our staticws </w:t>
      </w:r>
      <w:r w:rsidR="0006342C">
        <w:rPr>
          <w:lang w:val="en-US"/>
        </w:rPr>
        <w:t xml:space="preserve">container </w:t>
      </w:r>
      <w:r>
        <w:rPr>
          <w:lang w:val="en-US"/>
        </w:rPr>
        <w:t xml:space="preserve">with </w:t>
      </w:r>
      <w:r w:rsidR="004B3D06">
        <w:rPr>
          <w:lang w:val="en-US"/>
        </w:rPr>
        <w:t>K</w:t>
      </w:r>
      <w:r>
        <w:rPr>
          <w:lang w:val="en-US"/>
        </w:rPr>
        <w:t>ubernetes.</w:t>
      </w:r>
    </w:p>
    <w:p w:rsidR="00924113" w:rsidRDefault="00924113" w:rsidP="00924113">
      <w:pPr>
        <w:pStyle w:val="CodeSnippet"/>
      </w:pPr>
      <w:r w:rsidRPr="00D43FB9">
        <w:t>kubectl run staticwsin</w:t>
      </w:r>
      <w:r>
        <w:t>k8s</w:t>
      </w:r>
      <w:r w:rsidRPr="00D43FB9">
        <w:t xml:space="preserve"> --image=</w:t>
      </w:r>
      <w:r w:rsidR="00306D73">
        <w:t>&lt;repo&gt;</w:t>
      </w:r>
      <w:r w:rsidRPr="00D43FB9">
        <w:t>/staticws --port=4203 --expose=true</w:t>
      </w:r>
    </w:p>
    <w:p w:rsidR="00DD148D" w:rsidRPr="00667502" w:rsidRDefault="00DD148D" w:rsidP="00DD148D">
      <w:pPr>
        <w:rPr>
          <w:lang w:val="en-US"/>
        </w:rPr>
      </w:pPr>
      <w:r w:rsidRPr="00667502">
        <w:rPr>
          <w:lang w:val="en-US"/>
        </w:rPr>
        <w:t>Verify with:</w:t>
      </w:r>
    </w:p>
    <w:p w:rsidR="00DD148D" w:rsidRDefault="00DD148D" w:rsidP="00DD148D">
      <w:pPr>
        <w:pStyle w:val="CodeSnippet"/>
      </w:pPr>
      <w:r w:rsidRPr="00DD148D">
        <w:t>kubectl get pods</w:t>
      </w:r>
    </w:p>
    <w:p w:rsidR="00DD148D" w:rsidRPr="00667502" w:rsidRDefault="00DD148D" w:rsidP="00DD148D">
      <w:pPr>
        <w:rPr>
          <w:lang w:val="en-US"/>
        </w:rPr>
      </w:pPr>
      <w:r w:rsidRPr="00667502">
        <w:rPr>
          <w:lang w:val="en-US"/>
        </w:rPr>
        <w:t>You will get something like:</w:t>
      </w:r>
    </w:p>
    <w:p w:rsidR="00045D18" w:rsidRDefault="00045D18" w:rsidP="00924113">
      <w:pPr>
        <w:rPr>
          <w:lang w:val="en-US"/>
        </w:rPr>
      </w:pPr>
      <w:r>
        <w:rPr>
          <w:noProof/>
        </w:rPr>
        <w:drawing>
          <wp:inline distT="0" distB="0" distL="0" distR="0" wp14:anchorId="2067D603" wp14:editId="0C688EC5">
            <wp:extent cx="576072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3E" w:rsidRDefault="0041058A" w:rsidP="00607F53">
      <w:pPr>
        <w:rPr>
          <w:lang w:val="en-US"/>
        </w:rPr>
      </w:pPr>
      <w:r>
        <w:rPr>
          <w:lang w:val="en-US"/>
        </w:rPr>
        <w:t>This shows that the container is runnin</w:t>
      </w:r>
      <w:r w:rsidR="00D47FB6">
        <w:rPr>
          <w:lang w:val="en-US"/>
        </w:rPr>
        <w:t>g.</w:t>
      </w:r>
    </w:p>
    <w:p w:rsidR="00B87DD9" w:rsidRDefault="00B87DD9" w:rsidP="00607F53">
      <w:pPr>
        <w:rPr>
          <w:lang w:val="en-US"/>
        </w:rPr>
      </w:pPr>
      <w:r>
        <w:rPr>
          <w:lang w:val="en-US"/>
        </w:rPr>
        <w:t>How to show the website is part of Docker 103.</w:t>
      </w:r>
    </w:p>
    <w:p w:rsidR="0070133E" w:rsidRDefault="0070133E" w:rsidP="00607F53">
      <w:pPr>
        <w:rPr>
          <w:lang w:val="en-US"/>
        </w:rPr>
      </w:pPr>
    </w:p>
    <w:p w:rsidR="00A9392B" w:rsidRDefault="00A9392B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A1D96" w:rsidRDefault="002A1D96" w:rsidP="002A1D96">
      <w:pPr>
        <w:pStyle w:val="Heading1"/>
        <w:rPr>
          <w:lang w:val="en-US"/>
        </w:rPr>
      </w:pPr>
      <w:bookmarkStart w:id="20" w:name="_Toc530515584"/>
      <w:r>
        <w:rPr>
          <w:lang w:val="en-US"/>
        </w:rPr>
        <w:t>Volume</w:t>
      </w:r>
      <w:bookmarkEnd w:id="20"/>
    </w:p>
    <w:p w:rsidR="00492E0D" w:rsidRDefault="00492E0D" w:rsidP="00492E0D">
      <w:pPr>
        <w:rPr>
          <w:lang w:val="en-US"/>
        </w:rPr>
      </w:pPr>
      <w:r>
        <w:rPr>
          <w:lang w:val="en-US"/>
        </w:rPr>
        <w:t>This part will introduce the volume in Docker.</w:t>
      </w:r>
    </w:p>
    <w:p w:rsidR="00731DD9" w:rsidRDefault="00904F05" w:rsidP="00492E0D">
      <w:pPr>
        <w:rPr>
          <w:lang w:val="en-US"/>
        </w:rPr>
      </w:pPr>
      <w:r>
        <w:rPr>
          <w:lang w:val="en-US"/>
        </w:rPr>
        <w:t>Create a</w:t>
      </w:r>
      <w:r w:rsidR="00731DD9">
        <w:rPr>
          <w:lang w:val="en-US"/>
        </w:rPr>
        <w:t xml:space="preserve"> volume:</w:t>
      </w:r>
    </w:p>
    <w:p w:rsidR="00731DD9" w:rsidRPr="00731DD9" w:rsidRDefault="00731DD9" w:rsidP="00731DD9">
      <w:pPr>
        <w:pStyle w:val="CodeSnippet"/>
      </w:pPr>
      <w:r w:rsidRPr="00731DD9">
        <w:t>docker volume create myvolume</w:t>
      </w:r>
    </w:p>
    <w:p w:rsidR="00731DD9" w:rsidRDefault="00731DD9" w:rsidP="00731DD9">
      <w:pPr>
        <w:rPr>
          <w:lang w:val="en-US"/>
        </w:rPr>
      </w:pPr>
      <w:r>
        <w:rPr>
          <w:lang w:val="en-US"/>
        </w:rPr>
        <w:t>Check if volume is created with:</w:t>
      </w:r>
    </w:p>
    <w:p w:rsidR="00731DD9" w:rsidRDefault="00731DD9" w:rsidP="00731DD9">
      <w:pPr>
        <w:pStyle w:val="CodeSnippet"/>
      </w:pPr>
      <w:r w:rsidRPr="00731DD9">
        <w:t>docker volume ls</w:t>
      </w:r>
    </w:p>
    <w:p w:rsidR="00731DD9" w:rsidRDefault="00731DD9" w:rsidP="00731DD9">
      <w:pPr>
        <w:rPr>
          <w:lang w:val="en-US"/>
        </w:rPr>
      </w:pPr>
      <w:r>
        <w:rPr>
          <w:lang w:val="en-US"/>
        </w:rPr>
        <w:t>You can inspect the volume with:</w:t>
      </w:r>
    </w:p>
    <w:p w:rsidR="00731DD9" w:rsidRDefault="00731DD9" w:rsidP="00731DD9">
      <w:pPr>
        <w:pStyle w:val="CodeSnippet"/>
      </w:pPr>
      <w:r w:rsidRPr="00731DD9">
        <w:t>docker volume inspect myvolume</w:t>
      </w:r>
    </w:p>
    <w:p w:rsidR="00731DD9" w:rsidRDefault="00731DD9" w:rsidP="00731DD9">
      <w:pPr>
        <w:rPr>
          <w:lang w:val="en-US"/>
        </w:rPr>
      </w:pPr>
      <w:r>
        <w:rPr>
          <w:lang w:val="en-US"/>
        </w:rPr>
        <w:t xml:space="preserve">You can use this volume if </w:t>
      </w:r>
      <w:r w:rsidR="004B3D06">
        <w:rPr>
          <w:lang w:val="en-US"/>
        </w:rPr>
        <w:t xml:space="preserve">you </w:t>
      </w:r>
      <w:r>
        <w:rPr>
          <w:lang w:val="en-US"/>
        </w:rPr>
        <w:t>run a container:</w:t>
      </w:r>
    </w:p>
    <w:p w:rsidR="00731DD9" w:rsidRDefault="00731DD9" w:rsidP="00731DD9">
      <w:pPr>
        <w:pStyle w:val="CodeSnippet"/>
      </w:pPr>
      <w:r w:rsidRPr="00731DD9">
        <w:t xml:space="preserve">docker container run </w:t>
      </w:r>
      <w:r w:rsidR="0076024F">
        <w:t xml:space="preserve">-it </w:t>
      </w:r>
      <w:r w:rsidRPr="00731DD9">
        <w:t>-v myvolume:/tmp alpine</w:t>
      </w:r>
    </w:p>
    <w:p w:rsidR="00731DD9" w:rsidRDefault="0076024F" w:rsidP="00731DD9">
      <w:pPr>
        <w:rPr>
          <w:lang w:val="en-US"/>
        </w:rPr>
      </w:pPr>
      <w:r>
        <w:rPr>
          <w:lang w:val="en-US"/>
        </w:rPr>
        <w:t>Add a file to /tmp directory</w:t>
      </w:r>
    </w:p>
    <w:p w:rsidR="0076024F" w:rsidRPr="00200B5F" w:rsidRDefault="0076024F" w:rsidP="0076024F">
      <w:pPr>
        <w:pStyle w:val="CodeSnippet"/>
        <w:rPr>
          <w:lang w:val="nl-NL"/>
        </w:rPr>
      </w:pPr>
      <w:r w:rsidRPr="00200B5F">
        <w:rPr>
          <w:lang w:val="nl-NL"/>
        </w:rPr>
        <w:t>cd tmp</w:t>
      </w:r>
    </w:p>
    <w:p w:rsidR="0076024F" w:rsidRPr="00200B5F" w:rsidRDefault="0076024F" w:rsidP="0076024F">
      <w:pPr>
        <w:pStyle w:val="CodeSnippet"/>
        <w:rPr>
          <w:lang w:val="nl-NL"/>
        </w:rPr>
      </w:pPr>
      <w:r w:rsidRPr="0076024F">
        <w:rPr>
          <w:lang w:val="nl-NL"/>
        </w:rPr>
        <w:t>echo "dit is een testfile" &gt; test.txt</w:t>
      </w:r>
    </w:p>
    <w:p w:rsidR="0076024F" w:rsidRPr="0076024F" w:rsidRDefault="0076024F" w:rsidP="0076024F">
      <w:pPr>
        <w:pStyle w:val="CodeSnippet"/>
      </w:pPr>
      <w:r>
        <w:t>ls</w:t>
      </w:r>
    </w:p>
    <w:p w:rsidR="00856D71" w:rsidRDefault="0076024F" w:rsidP="00856D71">
      <w:pPr>
        <w:rPr>
          <w:lang w:val="en-US"/>
        </w:rPr>
      </w:pPr>
      <w:r>
        <w:rPr>
          <w:lang w:val="en-US"/>
        </w:rPr>
        <w:t>Open a new powershell and inspect the container</w:t>
      </w:r>
    </w:p>
    <w:p w:rsidR="0076024F" w:rsidRDefault="0076024F" w:rsidP="0076024F">
      <w:pPr>
        <w:pStyle w:val="CodeSnippet"/>
      </w:pPr>
      <w:r w:rsidRPr="0076024F">
        <w:t xml:space="preserve">docker container inspect </w:t>
      </w:r>
      <w:r>
        <w:t>&lt;container-id&gt;</w:t>
      </w:r>
    </w:p>
    <w:p w:rsidR="00856D71" w:rsidRDefault="0076024F" w:rsidP="00856D71">
      <w:pPr>
        <w:rPr>
          <w:lang w:val="en-US"/>
        </w:rPr>
      </w:pPr>
      <w:r>
        <w:rPr>
          <w:lang w:val="en-US"/>
        </w:rPr>
        <w:t>Search for a mount and you will see that the volume is mounted.</w:t>
      </w:r>
    </w:p>
    <w:p w:rsidR="00F22343" w:rsidRDefault="009F1907" w:rsidP="00856D71">
      <w:pPr>
        <w:rPr>
          <w:lang w:val="en-US"/>
        </w:rPr>
      </w:pPr>
      <w:r>
        <w:rPr>
          <w:lang w:val="en-US"/>
        </w:rPr>
        <w:t xml:space="preserve">Verify </w:t>
      </w:r>
      <w:r w:rsidR="004B3D06">
        <w:rPr>
          <w:lang w:val="en-US"/>
        </w:rPr>
        <w:t xml:space="preserve">that </w:t>
      </w:r>
      <w:r>
        <w:rPr>
          <w:lang w:val="en-US"/>
        </w:rPr>
        <w:t>you can’t delete your volume</w:t>
      </w:r>
    </w:p>
    <w:p w:rsidR="009F1907" w:rsidRPr="00856D71" w:rsidRDefault="009F1907" w:rsidP="009F1907">
      <w:pPr>
        <w:pStyle w:val="CodeSnippet"/>
      </w:pPr>
      <w:r w:rsidRPr="009F1907">
        <w:t>docker volume rm myvolume</w:t>
      </w:r>
    </w:p>
    <w:p w:rsidR="002A1D96" w:rsidRDefault="009F1907" w:rsidP="002A1D96">
      <w:pPr>
        <w:rPr>
          <w:lang w:val="en-US"/>
        </w:rPr>
      </w:pPr>
      <w:r>
        <w:rPr>
          <w:lang w:val="en-US"/>
        </w:rPr>
        <w:t xml:space="preserve">Note in the docker </w:t>
      </w:r>
      <w:r w:rsidR="00E54970">
        <w:rPr>
          <w:lang w:val="en-US"/>
        </w:rPr>
        <w:t>“</w:t>
      </w:r>
      <w:r>
        <w:rPr>
          <w:lang w:val="en-US"/>
        </w:rPr>
        <w:t>volume inspect myvolume</w:t>
      </w:r>
      <w:r w:rsidR="00E54970">
        <w:rPr>
          <w:lang w:val="en-US"/>
        </w:rPr>
        <w:t>”</w:t>
      </w:r>
      <w:r>
        <w:rPr>
          <w:lang w:val="en-US"/>
        </w:rPr>
        <w:t xml:space="preserve"> there is no lines that is connected to a container.</w:t>
      </w:r>
    </w:p>
    <w:p w:rsidR="009F1907" w:rsidRDefault="009F1907" w:rsidP="002A1D96">
      <w:pPr>
        <w:rPr>
          <w:lang w:val="en-US"/>
        </w:rPr>
      </w:pPr>
      <w:r>
        <w:rPr>
          <w:lang w:val="en-US"/>
        </w:rPr>
        <w:t>Run a new container and mount the volume</w:t>
      </w:r>
    </w:p>
    <w:p w:rsidR="009F1907" w:rsidRPr="009F1907" w:rsidRDefault="009F1907" w:rsidP="009F1907">
      <w:pPr>
        <w:pStyle w:val="CodeSnippet"/>
      </w:pPr>
      <w:r w:rsidRPr="009F1907">
        <w:t>docker container run -it -v myvolume:/tmp alpine</w:t>
      </w:r>
    </w:p>
    <w:p w:rsidR="00FD0759" w:rsidRDefault="00FD0759" w:rsidP="002A1D96">
      <w:pPr>
        <w:rPr>
          <w:lang w:val="en-US"/>
        </w:rPr>
      </w:pPr>
      <w:r>
        <w:rPr>
          <w:lang w:val="en-US"/>
        </w:rPr>
        <w:t xml:space="preserve">Verify </w:t>
      </w:r>
      <w:r w:rsidR="004B3D06">
        <w:rPr>
          <w:lang w:val="en-US"/>
        </w:rPr>
        <w:t xml:space="preserve">that </w:t>
      </w:r>
      <w:r>
        <w:rPr>
          <w:lang w:val="en-US"/>
        </w:rPr>
        <w:t xml:space="preserve">you see the file you put in the volume and you can use it in </w:t>
      </w:r>
      <w:r w:rsidR="004B3D06">
        <w:rPr>
          <w:lang w:val="en-US"/>
        </w:rPr>
        <w:t xml:space="preserve">a </w:t>
      </w:r>
      <w:r>
        <w:rPr>
          <w:lang w:val="en-US"/>
        </w:rPr>
        <w:t>new</w:t>
      </w:r>
      <w:r w:rsidR="00957BE9">
        <w:rPr>
          <w:lang w:val="en-US"/>
        </w:rPr>
        <w:t xml:space="preserve">ly created </w:t>
      </w:r>
      <w:r>
        <w:rPr>
          <w:lang w:val="en-US"/>
        </w:rPr>
        <w:t>container.</w:t>
      </w:r>
    </w:p>
    <w:p w:rsidR="00FD0759" w:rsidRDefault="00FD0759" w:rsidP="00FD0759">
      <w:pPr>
        <w:pStyle w:val="CodeSnippet"/>
      </w:pPr>
      <w:r w:rsidRPr="00FD0759">
        <w:t xml:space="preserve">cd tmp </w:t>
      </w:r>
    </w:p>
    <w:p w:rsidR="00FD0759" w:rsidRDefault="00FD0759" w:rsidP="00FD0759">
      <w:pPr>
        <w:pStyle w:val="CodeSnippet"/>
      </w:pPr>
      <w:r>
        <w:t>ls</w:t>
      </w:r>
    </w:p>
    <w:p w:rsidR="00FD0759" w:rsidRDefault="00FD0759" w:rsidP="00FD0759">
      <w:pPr>
        <w:pStyle w:val="CodeSnippet"/>
      </w:pPr>
      <w:r w:rsidRPr="00FD0759">
        <w:t xml:space="preserve">cat test.txt </w:t>
      </w:r>
    </w:p>
    <w:p w:rsidR="00FD0759" w:rsidRDefault="00FD0759" w:rsidP="00FD0759">
      <w:pPr>
        <w:pStyle w:val="NoSpacing"/>
        <w:rPr>
          <w:lang w:val="en-US"/>
        </w:rPr>
      </w:pPr>
      <w:r w:rsidRPr="00FD0759">
        <w:rPr>
          <w:lang w:val="en-US"/>
        </w:rPr>
        <w:t>Stop de container with e</w:t>
      </w:r>
      <w:r>
        <w:rPr>
          <w:lang w:val="en-US"/>
        </w:rPr>
        <w:t>xit.</w:t>
      </w:r>
    </w:p>
    <w:p w:rsidR="00FD0759" w:rsidRDefault="00FD0759" w:rsidP="00FD0759">
      <w:pPr>
        <w:pStyle w:val="NoSpacing"/>
        <w:rPr>
          <w:lang w:val="en-US"/>
        </w:rPr>
      </w:pPr>
      <w:r>
        <w:rPr>
          <w:lang w:val="en-US"/>
        </w:rPr>
        <w:t>Go back to your other powershell with interactive alpine container.</w:t>
      </w:r>
    </w:p>
    <w:p w:rsidR="00FD0759" w:rsidRDefault="00FD0759" w:rsidP="00FD0759">
      <w:pPr>
        <w:pStyle w:val="NoSpacing"/>
        <w:rPr>
          <w:lang w:val="en-US"/>
        </w:rPr>
      </w:pPr>
      <w:r>
        <w:rPr>
          <w:lang w:val="en-US"/>
        </w:rPr>
        <w:t>Give exit.</w:t>
      </w:r>
    </w:p>
    <w:p w:rsidR="00FD0759" w:rsidRDefault="00FD0759" w:rsidP="00FD0759">
      <w:pPr>
        <w:pStyle w:val="NoSpacing"/>
        <w:rPr>
          <w:lang w:val="en-US"/>
        </w:rPr>
      </w:pPr>
    </w:p>
    <w:p w:rsidR="00FD0759" w:rsidRDefault="00FD0759" w:rsidP="00FD0759">
      <w:pPr>
        <w:pStyle w:val="NoSpacing"/>
        <w:rPr>
          <w:lang w:val="en-US"/>
        </w:rPr>
      </w:pPr>
      <w:r>
        <w:rPr>
          <w:lang w:val="en-US"/>
        </w:rPr>
        <w:t>Now you can delete your volume:</w:t>
      </w:r>
    </w:p>
    <w:p w:rsidR="00FD0759" w:rsidRDefault="00FD0759" w:rsidP="00FD0759">
      <w:pPr>
        <w:pStyle w:val="CodeSnippet"/>
      </w:pPr>
      <w:r w:rsidRPr="00FD0759">
        <w:t xml:space="preserve">docker volume rm myvolume </w:t>
      </w:r>
    </w:p>
    <w:p w:rsidR="00FD0759" w:rsidRDefault="00FD0759" w:rsidP="00FD0759">
      <w:pPr>
        <w:pStyle w:val="NoSpacing"/>
        <w:rPr>
          <w:lang w:val="en-US"/>
        </w:rPr>
      </w:pPr>
      <w:r w:rsidRPr="00FD0759">
        <w:rPr>
          <w:lang w:val="en-US"/>
        </w:rPr>
        <w:t>Note that also stopped c</w:t>
      </w:r>
      <w:r>
        <w:rPr>
          <w:lang w:val="en-US"/>
        </w:rPr>
        <w:t>ontainers can have a mount to the volume.</w:t>
      </w:r>
    </w:p>
    <w:p w:rsidR="003C6563" w:rsidRDefault="003C6563" w:rsidP="00FD0759">
      <w:pPr>
        <w:pStyle w:val="NoSpacing"/>
        <w:rPr>
          <w:lang w:val="en-US"/>
        </w:rPr>
      </w:pPr>
    </w:p>
    <w:p w:rsidR="003C6563" w:rsidRDefault="003C6563" w:rsidP="00FD0759">
      <w:pPr>
        <w:pStyle w:val="NoSpacing"/>
        <w:rPr>
          <w:lang w:val="en-US"/>
        </w:rPr>
      </w:pPr>
      <w:r>
        <w:rPr>
          <w:lang w:val="en-US"/>
        </w:rPr>
        <w:t xml:space="preserve">There is also </w:t>
      </w:r>
      <w:r w:rsidR="004B3D06">
        <w:rPr>
          <w:lang w:val="en-US"/>
        </w:rPr>
        <w:t xml:space="preserve">the </w:t>
      </w:r>
      <w:r>
        <w:rPr>
          <w:lang w:val="en-US"/>
        </w:rPr>
        <w:t>prune command</w:t>
      </w:r>
    </w:p>
    <w:p w:rsidR="003C6563" w:rsidRDefault="003C6563" w:rsidP="003C6563">
      <w:pPr>
        <w:pStyle w:val="CodeSnippet"/>
      </w:pPr>
      <w:r w:rsidRPr="00FD0759">
        <w:t xml:space="preserve">docker volume </w:t>
      </w:r>
      <w:r>
        <w:t>prune</w:t>
      </w:r>
      <w:r w:rsidRPr="00FD0759">
        <w:t xml:space="preserve"> </w:t>
      </w:r>
    </w:p>
    <w:p w:rsidR="003C6563" w:rsidRDefault="004B3D06" w:rsidP="00FD0759">
      <w:pPr>
        <w:pStyle w:val="NoSpacing"/>
        <w:rPr>
          <w:lang w:val="en-US"/>
        </w:rPr>
      </w:pPr>
      <w:r>
        <w:rPr>
          <w:lang w:val="en-US"/>
        </w:rPr>
        <w:t>N</w:t>
      </w:r>
      <w:r w:rsidR="003C6563">
        <w:rPr>
          <w:lang w:val="en-US"/>
        </w:rPr>
        <w:t>ote that Docker also uses volumes for the Docker processes.</w:t>
      </w:r>
    </w:p>
    <w:p w:rsidR="003C6563" w:rsidRDefault="003C6563" w:rsidP="00FD0759">
      <w:pPr>
        <w:pStyle w:val="NoSpacing"/>
        <w:rPr>
          <w:lang w:val="en-US"/>
        </w:rPr>
      </w:pPr>
    </w:p>
    <w:p w:rsidR="00980294" w:rsidRPr="00200B5F" w:rsidRDefault="004B3D06" w:rsidP="00B6339A">
      <w:pPr>
        <w:pStyle w:val="NoSpacing"/>
        <w:rPr>
          <w:lang w:val="en-US"/>
        </w:rPr>
      </w:pPr>
      <w:r>
        <w:rPr>
          <w:lang w:val="en-US"/>
        </w:rPr>
        <w:t xml:space="preserve">You start </w:t>
      </w:r>
      <w:r w:rsidR="003C6563" w:rsidRPr="00200B5F">
        <w:rPr>
          <w:lang w:val="en-US"/>
        </w:rPr>
        <w:t>Portainer with:</w:t>
      </w:r>
    </w:p>
    <w:p w:rsidR="00B6339A" w:rsidRPr="00200B5F" w:rsidRDefault="00980294" w:rsidP="00B6339A">
      <w:pPr>
        <w:pStyle w:val="CodeSnippet"/>
      </w:pPr>
      <w:r w:rsidRPr="00200B5F">
        <w:t>doc</w:t>
      </w:r>
      <w:r w:rsidRPr="00200B5F">
        <w:rPr>
          <w:rStyle w:val="CodeSnippetChar"/>
          <w:shd w:val="clear" w:color="auto" w:fill="auto"/>
        </w:rPr>
        <w:t>ker run -d -p 9000:9000 --name portainer --restart always -v /var/run/docker.sock:/var/run/docker.sock -v portainer_data:/data portainer/portaine</w:t>
      </w:r>
      <w:r w:rsidR="00B6339A" w:rsidRPr="00200B5F">
        <w:rPr>
          <w:rStyle w:val="CodeSnippetChar"/>
          <w:shd w:val="clear" w:color="auto" w:fill="auto"/>
        </w:rPr>
        <w:t>r</w:t>
      </w:r>
    </w:p>
    <w:p w:rsidR="00B6339A" w:rsidRDefault="00B6339A" w:rsidP="00FD0759">
      <w:pPr>
        <w:pStyle w:val="NoSpacing"/>
        <w:rPr>
          <w:lang w:val="en-US"/>
        </w:rPr>
      </w:pPr>
      <w:r w:rsidRPr="00B6339A">
        <w:rPr>
          <w:lang w:val="en-US"/>
        </w:rPr>
        <w:t xml:space="preserve">In this </w:t>
      </w:r>
      <w:r w:rsidR="006C0A05">
        <w:rPr>
          <w:lang w:val="en-US"/>
        </w:rPr>
        <w:t xml:space="preserve">command </w:t>
      </w:r>
      <w:r w:rsidRPr="00B6339A">
        <w:rPr>
          <w:lang w:val="en-US"/>
        </w:rPr>
        <w:t xml:space="preserve">example there </w:t>
      </w:r>
      <w:r>
        <w:rPr>
          <w:lang w:val="en-US"/>
        </w:rPr>
        <w:t>are two mounts:</w:t>
      </w:r>
    </w:p>
    <w:p w:rsidR="00B6339A" w:rsidRDefault="00B6339A" w:rsidP="00B6339A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One to directory on the DockerHost</w:t>
      </w:r>
    </w:p>
    <w:p w:rsidR="00B6339A" w:rsidRDefault="00B6339A" w:rsidP="00B6339A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One to volume named portainer_data</w:t>
      </w:r>
    </w:p>
    <w:p w:rsidR="00B6339A" w:rsidRDefault="00B6339A" w:rsidP="00B6339A">
      <w:pPr>
        <w:pStyle w:val="NoSpacing"/>
        <w:rPr>
          <w:lang w:val="en-US"/>
        </w:rPr>
      </w:pPr>
      <w:r>
        <w:rPr>
          <w:lang w:val="en-US"/>
        </w:rPr>
        <w:t xml:space="preserve">So if you forget your </w:t>
      </w:r>
      <w:r w:rsidR="006C0A05">
        <w:rPr>
          <w:lang w:val="en-US"/>
        </w:rPr>
        <w:t xml:space="preserve">portainer </w:t>
      </w:r>
      <w:r>
        <w:rPr>
          <w:lang w:val="en-US"/>
        </w:rPr>
        <w:t>password just delete the volume portainer_data</w:t>
      </w:r>
    </w:p>
    <w:p w:rsidR="00B6339A" w:rsidRDefault="00B6339A" w:rsidP="00B6339A">
      <w:pPr>
        <w:pStyle w:val="NoSpacing"/>
        <w:rPr>
          <w:lang w:val="en-US"/>
        </w:rPr>
      </w:pPr>
    </w:p>
    <w:p w:rsidR="00B6339A" w:rsidRDefault="00B6339A" w:rsidP="00B6339A">
      <w:pPr>
        <w:pStyle w:val="NoSpacing"/>
        <w:rPr>
          <w:lang w:val="en-US"/>
        </w:rPr>
      </w:pPr>
      <w:r>
        <w:rPr>
          <w:lang w:val="en-US"/>
        </w:rPr>
        <w:t xml:space="preserve">It is also possible to mount a directory </w:t>
      </w:r>
      <w:r w:rsidR="006C0A05">
        <w:rPr>
          <w:lang w:val="en-US"/>
        </w:rPr>
        <w:t xml:space="preserve">from </w:t>
      </w:r>
      <w:r>
        <w:rPr>
          <w:lang w:val="en-US"/>
        </w:rPr>
        <w:t>your laptop.</w:t>
      </w:r>
    </w:p>
    <w:p w:rsidR="0007047D" w:rsidRDefault="00B6339A" w:rsidP="00B6339A">
      <w:pPr>
        <w:pStyle w:val="NoSpacing"/>
        <w:rPr>
          <w:lang w:val="en-US"/>
        </w:rPr>
      </w:pPr>
      <w:r>
        <w:rPr>
          <w:lang w:val="en-US"/>
        </w:rPr>
        <w:t xml:space="preserve">In the staticws example you can mount the directory where the static files are. </w:t>
      </w:r>
    </w:p>
    <w:p w:rsidR="00097250" w:rsidRDefault="00097250" w:rsidP="00097250">
      <w:pPr>
        <w:rPr>
          <w:lang w:val="en-US"/>
        </w:rPr>
      </w:pPr>
    </w:p>
    <w:p w:rsidR="00097250" w:rsidRPr="00097250" w:rsidRDefault="00097250" w:rsidP="00097250">
      <w:pPr>
        <w:rPr>
          <w:lang w:val="en-US"/>
        </w:rPr>
      </w:pPr>
      <w:r>
        <w:rPr>
          <w:lang w:val="en-US"/>
        </w:rPr>
        <w:t>Go</w:t>
      </w:r>
      <w:r w:rsidR="00EF42ED">
        <w:rPr>
          <w:lang w:val="en-US"/>
        </w:rPr>
        <w:t xml:space="preserve"> </w:t>
      </w:r>
      <w:r>
        <w:rPr>
          <w:lang w:val="en-US"/>
        </w:rPr>
        <w:t>to your directory with staticws sources.</w:t>
      </w:r>
    </w:p>
    <w:p w:rsidR="0007047D" w:rsidRDefault="00097250" w:rsidP="00B6339A">
      <w:pPr>
        <w:pStyle w:val="NoSpacing"/>
        <w:rPr>
          <w:lang w:val="en-US"/>
        </w:rPr>
      </w:pPr>
      <w:r>
        <w:rPr>
          <w:lang w:val="en-US"/>
        </w:rPr>
        <w:t xml:space="preserve">And start the container </w:t>
      </w:r>
      <w:r w:rsidR="006C0A05">
        <w:rPr>
          <w:lang w:val="en-US"/>
        </w:rPr>
        <w:t xml:space="preserve">with the </w:t>
      </w:r>
      <w:r>
        <w:rPr>
          <w:lang w:val="en-US"/>
        </w:rPr>
        <w:t>mount</w:t>
      </w:r>
    </w:p>
    <w:p w:rsidR="0007047D" w:rsidRDefault="0007047D" w:rsidP="0007047D">
      <w:pPr>
        <w:pStyle w:val="CodeSnippet"/>
      </w:pPr>
      <w:r w:rsidRPr="00174555">
        <w:t>docker container run --name staticws</w:t>
      </w:r>
      <w:r w:rsidR="00097250" w:rsidRPr="00174555">
        <w:t>demo</w:t>
      </w:r>
      <w:r w:rsidRPr="00174555">
        <w:t xml:space="preserve"> -d -p 4202:80 -v ${PWD}:/usr/share/nginx/html/ </w:t>
      </w:r>
      <w:r w:rsidR="00097250" w:rsidRPr="00174555">
        <w:t>nginx:stable</w:t>
      </w:r>
      <w:r w:rsidR="00AD79DC" w:rsidRPr="00174555">
        <w:t>-alpine</w:t>
      </w:r>
    </w:p>
    <w:p w:rsidR="001057E8" w:rsidRDefault="001057E8" w:rsidP="001057E8">
      <w:pPr>
        <w:pStyle w:val="NoSpacing"/>
        <w:rPr>
          <w:lang w:val="en-US"/>
        </w:rPr>
      </w:pPr>
      <w:r>
        <w:rPr>
          <w:lang w:val="en-US"/>
        </w:rPr>
        <w:t xml:space="preserve">So open the website, change </w:t>
      </w:r>
      <w:r w:rsidR="00657435">
        <w:rPr>
          <w:lang w:val="en-US"/>
        </w:rPr>
        <w:t xml:space="preserve">the </w:t>
      </w:r>
      <w:r>
        <w:rPr>
          <w:lang w:val="en-US"/>
        </w:rPr>
        <w:t>index.html and/or picture. See that the changes are deployed directly.</w:t>
      </w:r>
    </w:p>
    <w:p w:rsidR="001057E8" w:rsidRDefault="001057E8" w:rsidP="001057E8">
      <w:pPr>
        <w:pStyle w:val="NoSpacing"/>
        <w:rPr>
          <w:lang w:val="en-US"/>
        </w:rPr>
      </w:pPr>
    </w:p>
    <w:p w:rsidR="001057E8" w:rsidRDefault="001057E8" w:rsidP="001057E8">
      <w:pPr>
        <w:pStyle w:val="NoSpacing"/>
        <w:rPr>
          <w:lang w:val="en-US"/>
        </w:rPr>
      </w:pPr>
      <w:r>
        <w:rPr>
          <w:lang w:val="en-US"/>
        </w:rPr>
        <w:t xml:space="preserve">Note that we just </w:t>
      </w:r>
      <w:r w:rsidR="00657435">
        <w:rPr>
          <w:lang w:val="en-US"/>
        </w:rPr>
        <w:t xml:space="preserve">only </w:t>
      </w:r>
      <w:r>
        <w:rPr>
          <w:lang w:val="en-US"/>
        </w:rPr>
        <w:t>use the official nginx image.</w:t>
      </w:r>
    </w:p>
    <w:p w:rsidR="001057E8" w:rsidRDefault="001057E8" w:rsidP="001057E8">
      <w:pPr>
        <w:pStyle w:val="NoSpacing"/>
        <w:rPr>
          <w:lang w:val="en-US"/>
        </w:rPr>
      </w:pPr>
      <w:bookmarkStart w:id="21" w:name="_GoBack"/>
      <w:bookmarkEnd w:id="21"/>
    </w:p>
    <w:p w:rsidR="001057E8" w:rsidRDefault="001057E8" w:rsidP="001057E8">
      <w:pPr>
        <w:pStyle w:val="NoSpacing"/>
        <w:rPr>
          <w:lang w:val="en-US"/>
        </w:rPr>
      </w:pPr>
      <w:r>
        <w:rPr>
          <w:lang w:val="en-US"/>
        </w:rPr>
        <w:t>Above not working?</w:t>
      </w:r>
    </w:p>
    <w:p w:rsidR="001057E8" w:rsidRDefault="001057E8" w:rsidP="001057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Read the given command again</w:t>
      </w:r>
      <w:r w:rsidR="00B27BF6">
        <w:rPr>
          <w:lang w:val="en-US"/>
        </w:rPr>
        <w:t>!</w:t>
      </w:r>
    </w:p>
    <w:p w:rsidR="001057E8" w:rsidRDefault="001057E8" w:rsidP="001057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Did you share your drive?</w:t>
      </w:r>
    </w:p>
    <w:p w:rsidR="001057E8" w:rsidRPr="001057E8" w:rsidRDefault="001057E8" w:rsidP="001057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your </w:t>
      </w:r>
      <w:r w:rsidR="009B3235">
        <w:rPr>
          <w:lang w:val="en-US"/>
        </w:rPr>
        <w:t xml:space="preserve">Windows </w:t>
      </w:r>
      <w:r>
        <w:rPr>
          <w:lang w:val="en-US"/>
        </w:rPr>
        <w:t xml:space="preserve">password </w:t>
      </w:r>
      <w:r w:rsidR="00031A51">
        <w:rPr>
          <w:lang w:val="en-US"/>
        </w:rPr>
        <w:t xml:space="preserve">has </w:t>
      </w:r>
      <w:r>
        <w:rPr>
          <w:lang w:val="en-US"/>
        </w:rPr>
        <w:t>change</w:t>
      </w:r>
      <w:r w:rsidR="00031A51">
        <w:rPr>
          <w:lang w:val="en-US"/>
        </w:rPr>
        <w:t>d</w:t>
      </w:r>
      <w:r>
        <w:rPr>
          <w:lang w:val="en-US"/>
        </w:rPr>
        <w:t xml:space="preserve"> than you have </w:t>
      </w:r>
      <w:r w:rsidR="00EF42ED">
        <w:rPr>
          <w:lang w:val="en-US"/>
        </w:rPr>
        <w:t>to share the drive again in Docker Desktop.</w:t>
      </w:r>
    </w:p>
    <w:p w:rsidR="002A1D96" w:rsidRPr="00B6339A" w:rsidRDefault="002A1D96" w:rsidP="001057E8">
      <w:pPr>
        <w:pStyle w:val="NoSpacing"/>
        <w:numPr>
          <w:ilvl w:val="0"/>
          <w:numId w:val="13"/>
        </w:numPr>
        <w:rPr>
          <w:lang w:val="en-US"/>
        </w:rPr>
      </w:pPr>
      <w:r w:rsidRPr="00B6339A">
        <w:rPr>
          <w:lang w:val="en-US"/>
        </w:rPr>
        <w:br w:type="page"/>
      </w:r>
    </w:p>
    <w:p w:rsidR="002A1D96" w:rsidRDefault="002A1D96" w:rsidP="002A1D96">
      <w:pPr>
        <w:pStyle w:val="Heading1"/>
        <w:rPr>
          <w:lang w:val="en-US"/>
        </w:rPr>
      </w:pPr>
      <w:bookmarkStart w:id="22" w:name="_Toc530515585"/>
      <w:r>
        <w:rPr>
          <w:lang w:val="en-US"/>
        </w:rPr>
        <w:t>Network</w:t>
      </w:r>
      <w:bookmarkEnd w:id="22"/>
    </w:p>
    <w:p w:rsidR="00EE48C1" w:rsidRDefault="00EE48C1" w:rsidP="002A1D96">
      <w:pPr>
        <w:rPr>
          <w:lang w:val="en-US"/>
        </w:rPr>
      </w:pPr>
      <w:r>
        <w:rPr>
          <w:lang w:val="en-US"/>
        </w:rPr>
        <w:t>This workshop part will introduce you to docker networking.</w:t>
      </w:r>
    </w:p>
    <w:p w:rsidR="00535A61" w:rsidRDefault="00535A61" w:rsidP="002A1D96">
      <w:pPr>
        <w:rPr>
          <w:lang w:val="en-US"/>
        </w:rPr>
      </w:pPr>
      <w:r>
        <w:rPr>
          <w:lang w:val="en-US"/>
        </w:rPr>
        <w:t>You will create and connect and delete a docker network.</w:t>
      </w:r>
    </w:p>
    <w:p w:rsidR="00EE48C1" w:rsidRDefault="006E0297" w:rsidP="002A1D96">
      <w:pPr>
        <w:rPr>
          <w:lang w:val="en-US"/>
        </w:rPr>
      </w:pPr>
      <w:r>
        <w:rPr>
          <w:lang w:val="en-US"/>
        </w:rPr>
        <w:t>You can list the networks:</w:t>
      </w:r>
    </w:p>
    <w:p w:rsidR="006E0297" w:rsidRDefault="006E0297" w:rsidP="006E0297">
      <w:pPr>
        <w:pStyle w:val="CodeSnippet"/>
      </w:pPr>
      <w:r w:rsidRPr="006E0297">
        <w:t>docker network ls</w:t>
      </w:r>
    </w:p>
    <w:p w:rsidR="002A1D96" w:rsidRDefault="006E0297" w:rsidP="002A1D96">
      <w:pPr>
        <w:rPr>
          <w:lang w:val="en-US"/>
        </w:rPr>
      </w:pPr>
      <w:r>
        <w:rPr>
          <w:lang w:val="en-US"/>
        </w:rPr>
        <w:t>You will see some default networks Docker Desktop create.</w:t>
      </w:r>
    </w:p>
    <w:p w:rsidR="006E0297" w:rsidRDefault="006E0297" w:rsidP="002A1D96">
      <w:pPr>
        <w:rPr>
          <w:lang w:val="en-US"/>
        </w:rPr>
      </w:pPr>
      <w:r>
        <w:rPr>
          <w:lang w:val="en-US"/>
        </w:rPr>
        <w:t>Let’s make a new bridge network:</w:t>
      </w:r>
    </w:p>
    <w:p w:rsidR="006E0297" w:rsidRDefault="006E0297" w:rsidP="006E0297">
      <w:pPr>
        <w:pStyle w:val="CodeSnippet"/>
      </w:pPr>
      <w:r w:rsidRPr="006E0297">
        <w:t xml:space="preserve">docker network create -d bridge </w:t>
      </w:r>
      <w:r>
        <w:t>&lt;your network name&gt;</w:t>
      </w:r>
    </w:p>
    <w:p w:rsidR="006E0297" w:rsidRDefault="006E0297" w:rsidP="002A1D96">
      <w:pPr>
        <w:rPr>
          <w:lang w:val="en-US"/>
        </w:rPr>
      </w:pPr>
      <w:r>
        <w:rPr>
          <w:lang w:val="en-US"/>
        </w:rPr>
        <w:t>With ls you can see your new network:</w:t>
      </w:r>
    </w:p>
    <w:p w:rsidR="006E0297" w:rsidRDefault="006E0297" w:rsidP="006E0297">
      <w:pPr>
        <w:pStyle w:val="CodeSnippet"/>
      </w:pPr>
      <w:r w:rsidRPr="006E0297">
        <w:t>docker network ls</w:t>
      </w:r>
    </w:p>
    <w:p w:rsidR="006E0297" w:rsidRDefault="006E0297" w:rsidP="002A1D96">
      <w:pPr>
        <w:rPr>
          <w:lang w:val="en-US"/>
        </w:rPr>
      </w:pPr>
      <w:r>
        <w:rPr>
          <w:lang w:val="en-US"/>
        </w:rPr>
        <w:t>You can see the details:</w:t>
      </w:r>
    </w:p>
    <w:p w:rsidR="006E0297" w:rsidRDefault="006E0297" w:rsidP="006E0297">
      <w:pPr>
        <w:pStyle w:val="CodeSnippet"/>
      </w:pPr>
      <w:r w:rsidRPr="006E0297">
        <w:t xml:space="preserve">docker network inspect </w:t>
      </w:r>
      <w:r>
        <w:t>&lt;your network name&gt;</w:t>
      </w:r>
    </w:p>
    <w:p w:rsidR="00EC1AC7" w:rsidRDefault="006E0297" w:rsidP="002A1D96">
      <w:pPr>
        <w:rPr>
          <w:lang w:val="en-US"/>
        </w:rPr>
      </w:pPr>
      <w:r>
        <w:rPr>
          <w:lang w:val="en-US"/>
        </w:rPr>
        <w:t xml:space="preserve">You see the details of </w:t>
      </w:r>
      <w:r w:rsidR="00EC1AC7">
        <w:rPr>
          <w:lang w:val="en-US"/>
        </w:rPr>
        <w:t>your bridge network.</w:t>
      </w:r>
    </w:p>
    <w:p w:rsidR="00EC1AC7" w:rsidRDefault="00EC1AC7" w:rsidP="002A1D96">
      <w:pPr>
        <w:rPr>
          <w:lang w:val="en-US"/>
        </w:rPr>
      </w:pPr>
      <w:r w:rsidRPr="00286957">
        <w:rPr>
          <w:highlight w:val="yellow"/>
          <w:lang w:val="en-US"/>
          <w:rPrChange w:id="23" w:author="Veldkamp, Renzo" w:date="2018-11-21T14:19:00Z">
            <w:rPr>
              <w:lang w:val="en-US"/>
            </w:rPr>
          </w:rPrChange>
        </w:rPr>
        <w:t xml:space="preserve">You also see that </w:t>
      </w:r>
      <w:r w:rsidR="004B0BF3" w:rsidRPr="00286957">
        <w:rPr>
          <w:highlight w:val="yellow"/>
          <w:lang w:val="en-US"/>
          <w:rPrChange w:id="24" w:author="Veldkamp, Renzo" w:date="2018-11-21T14:19:00Z">
            <w:rPr>
              <w:lang w:val="en-US"/>
            </w:rPr>
          </w:rPrChange>
        </w:rPr>
        <w:t xml:space="preserve">there </w:t>
      </w:r>
      <w:r w:rsidRPr="00286957">
        <w:rPr>
          <w:highlight w:val="yellow"/>
          <w:lang w:val="en-US"/>
          <w:rPrChange w:id="25" w:author="Veldkamp, Renzo" w:date="2018-11-21T14:19:00Z">
            <w:rPr>
              <w:lang w:val="en-US"/>
            </w:rPr>
          </w:rPrChange>
        </w:rPr>
        <w:t>are containers in this network.</w:t>
      </w:r>
      <w:ins w:id="26" w:author="Veldkamp, Renzo" w:date="2018-11-21T14:19:00Z">
        <w:r w:rsidR="00286957">
          <w:rPr>
            <w:highlight w:val="yellow"/>
            <w:lang w:val="en-US"/>
          </w:rPr>
          <w:t xml:space="preserve"> -&gt; nee</w:t>
        </w:r>
      </w:ins>
    </w:p>
    <w:p w:rsidR="00EC1AC7" w:rsidRDefault="00EC1AC7" w:rsidP="002A1D96">
      <w:pPr>
        <w:rPr>
          <w:lang w:val="en-US"/>
        </w:rPr>
      </w:pPr>
      <w:r>
        <w:rPr>
          <w:lang w:val="en-US"/>
        </w:rPr>
        <w:t xml:space="preserve">If </w:t>
      </w:r>
      <w:r w:rsidR="00B27BF6">
        <w:rPr>
          <w:lang w:val="en-US"/>
        </w:rPr>
        <w:t xml:space="preserve">you </w:t>
      </w:r>
      <w:r>
        <w:rPr>
          <w:lang w:val="en-US"/>
        </w:rPr>
        <w:t>do docker run</w:t>
      </w:r>
      <w:r w:rsidR="00925DF8">
        <w:rPr>
          <w:lang w:val="en-US"/>
        </w:rPr>
        <w:t xml:space="preserve">, </w:t>
      </w:r>
      <w:r>
        <w:rPr>
          <w:lang w:val="en-US"/>
        </w:rPr>
        <w:t xml:space="preserve">your container will be attached on </w:t>
      </w:r>
      <w:r w:rsidR="004B0BF3">
        <w:rPr>
          <w:lang w:val="en-US"/>
        </w:rPr>
        <w:t xml:space="preserve">the </w:t>
      </w:r>
      <w:r>
        <w:rPr>
          <w:lang w:val="en-US"/>
        </w:rPr>
        <w:t>default bridge network.</w:t>
      </w:r>
    </w:p>
    <w:p w:rsidR="00EC1AC7" w:rsidRDefault="00EC1AC7" w:rsidP="002A1D96">
      <w:pPr>
        <w:rPr>
          <w:lang w:val="en-US"/>
        </w:rPr>
      </w:pPr>
      <w:r>
        <w:rPr>
          <w:lang w:val="en-US"/>
        </w:rPr>
        <w:t xml:space="preserve">You </w:t>
      </w:r>
      <w:r w:rsidR="00F0356A">
        <w:rPr>
          <w:lang w:val="en-US"/>
        </w:rPr>
        <w:t>run a</w:t>
      </w:r>
      <w:r>
        <w:rPr>
          <w:lang w:val="en-US"/>
        </w:rPr>
        <w:t xml:space="preserve"> container </w:t>
      </w:r>
      <w:r w:rsidR="00F0356A">
        <w:rPr>
          <w:lang w:val="en-US"/>
        </w:rPr>
        <w:t xml:space="preserve">with alpine and connect to </w:t>
      </w:r>
      <w:r>
        <w:rPr>
          <w:lang w:val="en-US"/>
        </w:rPr>
        <w:t>your network with:</w:t>
      </w:r>
    </w:p>
    <w:p w:rsidR="00335871" w:rsidRDefault="00EC1AC7" w:rsidP="00EC1AC7">
      <w:pPr>
        <w:pStyle w:val="CodeSnippet"/>
      </w:pPr>
      <w:r w:rsidRPr="00EC1AC7">
        <w:t xml:space="preserve">docker container run -d --name myalpine1 --network </w:t>
      </w:r>
      <w:r>
        <w:t>&lt;name&gt;</w:t>
      </w:r>
      <w:r w:rsidRPr="00EC1AC7">
        <w:t xml:space="preserve"> alpine ping 8.8.8.8 </w:t>
      </w:r>
    </w:p>
    <w:p w:rsidR="00335871" w:rsidRDefault="00335871" w:rsidP="00335871">
      <w:pPr>
        <w:rPr>
          <w:lang w:val="en-US"/>
        </w:rPr>
      </w:pPr>
      <w:r w:rsidRPr="00335871">
        <w:rPr>
          <w:lang w:val="en-US"/>
        </w:rPr>
        <w:t>Verify that the container i</w:t>
      </w:r>
      <w:r>
        <w:rPr>
          <w:lang w:val="en-US"/>
        </w:rPr>
        <w:t>s connected:</w:t>
      </w:r>
    </w:p>
    <w:p w:rsidR="00335871" w:rsidRDefault="00335871" w:rsidP="00335871">
      <w:pPr>
        <w:pStyle w:val="CodeSnippet"/>
      </w:pPr>
      <w:r w:rsidRPr="00335871">
        <w:t>docker container inspect mya</w:t>
      </w:r>
      <w:r w:rsidR="00DA48F1">
        <w:t>lp</w:t>
      </w:r>
      <w:r w:rsidRPr="00335871">
        <w:t xml:space="preserve">ine1 </w:t>
      </w:r>
    </w:p>
    <w:p w:rsidR="00335871" w:rsidRDefault="00335871" w:rsidP="00335871">
      <w:pPr>
        <w:rPr>
          <w:lang w:val="en-US"/>
        </w:rPr>
      </w:pPr>
      <w:r w:rsidRPr="00335871">
        <w:rPr>
          <w:lang w:val="en-US"/>
        </w:rPr>
        <w:t>Verify from the network t</w:t>
      </w:r>
      <w:r>
        <w:rPr>
          <w:lang w:val="en-US"/>
        </w:rPr>
        <w:t>hat the container is connected:</w:t>
      </w:r>
    </w:p>
    <w:p w:rsidR="00335871" w:rsidRDefault="00335871" w:rsidP="00335871">
      <w:pPr>
        <w:pStyle w:val="CodeSnippet"/>
      </w:pPr>
      <w:r w:rsidRPr="006E0297">
        <w:t xml:space="preserve">docker network inspect </w:t>
      </w:r>
      <w:r>
        <w:t>&lt;your network name&gt;</w:t>
      </w:r>
    </w:p>
    <w:p w:rsidR="00A51812" w:rsidRDefault="00A51812" w:rsidP="00335871">
      <w:pPr>
        <w:rPr>
          <w:lang w:val="en-US"/>
        </w:rPr>
      </w:pPr>
      <w:r>
        <w:rPr>
          <w:lang w:val="en-US"/>
        </w:rPr>
        <w:t>You can also connect a running container to network bridge. This network is started by Docker engine.</w:t>
      </w:r>
    </w:p>
    <w:p w:rsidR="00A51812" w:rsidRDefault="00A51812" w:rsidP="00A51812">
      <w:pPr>
        <w:pStyle w:val="CodeSnippet"/>
      </w:pPr>
      <w:r w:rsidRPr="00A51812">
        <w:t>docker network connect bridge myalpine1</w:t>
      </w:r>
    </w:p>
    <w:p w:rsidR="00A51812" w:rsidRDefault="00A51812" w:rsidP="00A51812">
      <w:pPr>
        <w:rPr>
          <w:lang w:val="en-US"/>
        </w:rPr>
      </w:pPr>
      <w:r w:rsidRPr="00A51812">
        <w:rPr>
          <w:lang w:val="en-US"/>
        </w:rPr>
        <w:t xml:space="preserve">Verify that </w:t>
      </w:r>
      <w:r>
        <w:rPr>
          <w:lang w:val="en-US"/>
        </w:rPr>
        <w:t>your container is connected:</w:t>
      </w:r>
    </w:p>
    <w:p w:rsidR="002A1D96" w:rsidRPr="00A51812" w:rsidRDefault="00A51812" w:rsidP="00A51812">
      <w:pPr>
        <w:pStyle w:val="CodeSnippet"/>
      </w:pPr>
      <w:r w:rsidRPr="00A51812">
        <w:t>docker network inspect bridge</w:t>
      </w:r>
    </w:p>
    <w:p w:rsidR="00A51812" w:rsidRDefault="00A51812">
      <w:pPr>
        <w:rPr>
          <w:lang w:val="en-US"/>
        </w:rPr>
      </w:pPr>
      <w:r>
        <w:rPr>
          <w:lang w:val="en-US"/>
        </w:rPr>
        <w:t>You can also verify this f</w:t>
      </w:r>
      <w:r w:rsidR="004279F8">
        <w:rPr>
          <w:lang w:val="en-US"/>
        </w:rPr>
        <w:t>r</w:t>
      </w:r>
      <w:r>
        <w:rPr>
          <w:lang w:val="en-US"/>
        </w:rPr>
        <w:t>om your container</w:t>
      </w:r>
    </w:p>
    <w:p w:rsidR="00A51812" w:rsidRDefault="00A51812" w:rsidP="00A51812">
      <w:pPr>
        <w:pStyle w:val="CodeSnippet"/>
      </w:pPr>
      <w:r w:rsidRPr="00335871">
        <w:t>docker container inspect mya</w:t>
      </w:r>
      <w:r w:rsidR="002E4B88">
        <w:t>lp</w:t>
      </w:r>
      <w:r w:rsidRPr="00335871">
        <w:t xml:space="preserve">ine1 </w:t>
      </w:r>
    </w:p>
    <w:p w:rsidR="00A51812" w:rsidRDefault="00A51812">
      <w:pPr>
        <w:rPr>
          <w:lang w:val="en-US"/>
        </w:rPr>
      </w:pPr>
      <w:r>
        <w:rPr>
          <w:lang w:val="en-US"/>
        </w:rPr>
        <w:t>Try to delete your bridge network</w:t>
      </w:r>
    </w:p>
    <w:p w:rsidR="00A51812" w:rsidRDefault="00A51812" w:rsidP="00A51812">
      <w:pPr>
        <w:pStyle w:val="CodeSnippet"/>
      </w:pPr>
      <w:r w:rsidRPr="00A51812">
        <w:t xml:space="preserve">docker network rm </w:t>
      </w:r>
      <w:r>
        <w:t>&lt;your network&gt;</w:t>
      </w:r>
    </w:p>
    <w:p w:rsidR="00A51812" w:rsidRDefault="00A51812" w:rsidP="00A51812">
      <w:pPr>
        <w:rPr>
          <w:lang w:val="en-US"/>
        </w:rPr>
      </w:pPr>
      <w:r w:rsidRPr="00A51812">
        <w:rPr>
          <w:lang w:val="en-US"/>
        </w:rPr>
        <w:t>Docker is preventing this.</w:t>
      </w:r>
    </w:p>
    <w:p w:rsidR="005B4CC4" w:rsidRDefault="00A51812" w:rsidP="00A51812">
      <w:pPr>
        <w:rPr>
          <w:lang w:val="en-US"/>
        </w:rPr>
      </w:pPr>
      <w:r>
        <w:rPr>
          <w:lang w:val="en-US"/>
        </w:rPr>
        <w:t>Stop and delete your alpine container</w:t>
      </w:r>
      <w:r w:rsidR="005B4CC4">
        <w:rPr>
          <w:lang w:val="en-US"/>
        </w:rPr>
        <w:t xml:space="preserve"> and then delete your network.</w:t>
      </w:r>
    </w:p>
    <w:p w:rsidR="003F6FE7" w:rsidRDefault="003F6FE7" w:rsidP="003F6FE7">
      <w:pPr>
        <w:pStyle w:val="CodeSnippet"/>
      </w:pPr>
      <w:r w:rsidRPr="003F6FE7">
        <w:t>docker container stop myalpine1</w:t>
      </w:r>
    </w:p>
    <w:p w:rsidR="003F6FE7" w:rsidRDefault="003F6FE7" w:rsidP="003F6FE7">
      <w:pPr>
        <w:pStyle w:val="CodeSnippet"/>
      </w:pPr>
      <w:r>
        <w:t>docker container rm myalpine1</w:t>
      </w:r>
    </w:p>
    <w:p w:rsidR="003F6FE7" w:rsidRDefault="003F6FE7" w:rsidP="003F6FE7">
      <w:pPr>
        <w:pStyle w:val="CodeSnippet"/>
      </w:pPr>
      <w:r w:rsidRPr="003F6FE7">
        <w:t xml:space="preserve">docker network rm </w:t>
      </w:r>
      <w:r>
        <w:t>&lt;</w:t>
      </w:r>
      <w:r w:rsidR="00925DF8">
        <w:t xml:space="preserve">your </w:t>
      </w:r>
      <w:r>
        <w:t>network&gt;</w:t>
      </w:r>
    </w:p>
    <w:p w:rsidR="00A51812" w:rsidRDefault="00A51812" w:rsidP="00A51812">
      <w:pPr>
        <w:rPr>
          <w:lang w:val="en-US"/>
        </w:rPr>
      </w:pPr>
      <w:r w:rsidRPr="00A51812">
        <w:rPr>
          <w:lang w:val="en-US"/>
        </w:rPr>
        <w:br w:type="page"/>
      </w:r>
    </w:p>
    <w:p w:rsidR="00856D71" w:rsidRPr="00A51812" w:rsidRDefault="00856D71" w:rsidP="00A51812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</w:p>
    <w:p w:rsidR="002A1D96" w:rsidRDefault="002A1D96" w:rsidP="002A1D96">
      <w:pPr>
        <w:pStyle w:val="Heading1"/>
        <w:rPr>
          <w:lang w:val="en-US"/>
        </w:rPr>
      </w:pPr>
      <w:bookmarkStart w:id="27" w:name="_Toc530515586"/>
      <w:r>
        <w:rPr>
          <w:lang w:val="en-US"/>
        </w:rPr>
        <w:t>Docker-compose</w:t>
      </w:r>
      <w:bookmarkEnd w:id="27"/>
    </w:p>
    <w:p w:rsidR="002A1D96" w:rsidRDefault="00A2276E" w:rsidP="002A1D96">
      <w:pPr>
        <w:rPr>
          <w:lang w:val="en-US"/>
        </w:rPr>
      </w:pPr>
      <w:r>
        <w:rPr>
          <w:lang w:val="en-US"/>
        </w:rPr>
        <w:t xml:space="preserve">In this part we learn what Docker-compose is. Docker-compose is </w:t>
      </w:r>
      <w:r w:rsidR="004B0BF3">
        <w:rPr>
          <w:lang w:val="en-US"/>
        </w:rPr>
        <w:t xml:space="preserve">a </w:t>
      </w:r>
      <w:r>
        <w:rPr>
          <w:lang w:val="en-US"/>
        </w:rPr>
        <w:t>tool that can be use</w:t>
      </w:r>
      <w:r w:rsidR="004B0BF3">
        <w:rPr>
          <w:lang w:val="en-US"/>
        </w:rPr>
        <w:t>d</w:t>
      </w:r>
      <w:r>
        <w:rPr>
          <w:lang w:val="en-US"/>
        </w:rPr>
        <w:t xml:space="preserve"> to start and stop a</w:t>
      </w:r>
      <w:r w:rsidR="004B0BF3">
        <w:rPr>
          <w:lang w:val="en-US"/>
        </w:rPr>
        <w:t>n</w:t>
      </w:r>
      <w:r>
        <w:rPr>
          <w:lang w:val="en-US"/>
        </w:rPr>
        <w:t xml:space="preserve"> application with one command. The tool is included in Docker Desktop.</w:t>
      </w:r>
    </w:p>
    <w:p w:rsidR="00A2276E" w:rsidRDefault="00A2276E" w:rsidP="002A1D96">
      <w:pPr>
        <w:rPr>
          <w:lang w:val="en-US"/>
        </w:rPr>
      </w:pPr>
      <w:r>
        <w:rPr>
          <w:lang w:val="en-US"/>
        </w:rPr>
        <w:t xml:space="preserve">A Docker-compose file is </w:t>
      </w:r>
      <w:r w:rsidR="005A718D">
        <w:rPr>
          <w:lang w:val="en-US"/>
        </w:rPr>
        <w:t xml:space="preserve">a </w:t>
      </w:r>
      <w:r>
        <w:rPr>
          <w:lang w:val="en-US"/>
        </w:rPr>
        <w:t>yaml file.</w:t>
      </w:r>
    </w:p>
    <w:p w:rsidR="00DA1BD8" w:rsidRDefault="00A2276E" w:rsidP="00DA1BD8">
      <w:pPr>
        <w:rPr>
          <w:rStyle w:val="Hyperlink"/>
          <w:lang w:val="en-US"/>
        </w:rPr>
      </w:pPr>
      <w:r>
        <w:rPr>
          <w:lang w:val="en-US"/>
        </w:rPr>
        <w:t xml:space="preserve">There is </w:t>
      </w:r>
      <w:r w:rsidR="004B0BF3">
        <w:rPr>
          <w:lang w:val="en-US"/>
        </w:rPr>
        <w:t xml:space="preserve">a </w:t>
      </w:r>
      <w:r>
        <w:rPr>
          <w:lang w:val="en-US"/>
        </w:rPr>
        <w:t xml:space="preserve">sample docker-compose file in </w:t>
      </w:r>
      <w:hyperlink r:id="rId19" w:history="1">
        <w:r w:rsidRPr="00700891">
          <w:rPr>
            <w:rStyle w:val="Hyperlink"/>
            <w:lang w:val="en-US"/>
          </w:rPr>
          <w:t>https://github.com/Sim007/staticws</w:t>
        </w:r>
      </w:hyperlink>
    </w:p>
    <w:p w:rsidR="00DA1BD8" w:rsidRDefault="00DA1BD8" w:rsidP="00DA1BD8">
      <w:pPr>
        <w:rPr>
          <w:lang w:val="en-US"/>
        </w:rPr>
      </w:pPr>
      <w:r w:rsidRPr="00534D3E">
        <w:rPr>
          <w:lang w:val="en-US"/>
        </w:rPr>
        <w:t>Open in Visual Studio Code in staticws directory and open the Docker-compose.</w:t>
      </w:r>
      <w:r>
        <w:rPr>
          <w:lang w:val="en-US"/>
        </w:rPr>
        <w:t xml:space="preserve"> </w:t>
      </w:r>
      <w:r w:rsidRPr="004F656E">
        <w:rPr>
          <w:lang w:val="en-US"/>
        </w:rPr>
        <w:t>Try</w:t>
      </w:r>
      <w:r>
        <w:rPr>
          <w:lang w:val="en-US"/>
        </w:rPr>
        <w:t xml:space="preserve"> to read docker compose file.</w:t>
      </w:r>
      <w:r w:rsidR="004F656E">
        <w:rPr>
          <w:lang w:val="en-US"/>
        </w:rPr>
        <w:t xml:space="preserve"> 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version</w:t>
      </w: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F656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'3.3'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services</w:t>
      </w: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4F656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staticws</w:t>
      </w: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4F656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F656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sim007/staticws:$WebVersion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4F656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ports</w:t>
      </w: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DA1BD8" w:rsidRPr="004F656E" w:rsidRDefault="00DA1BD8" w:rsidP="00DA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F656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- </w:t>
      </w:r>
      <w:r w:rsidRPr="004F656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4201:80</w:t>
      </w:r>
    </w:p>
    <w:p w:rsidR="00DA1BD8" w:rsidRDefault="00DA1BD8" w:rsidP="00DA1BD8">
      <w:pPr>
        <w:rPr>
          <w:rStyle w:val="Hyperlink"/>
          <w:lang w:val="en-US"/>
        </w:rPr>
      </w:pPr>
    </w:p>
    <w:p w:rsidR="004F656E" w:rsidRDefault="004F656E" w:rsidP="004F656E">
      <w:pPr>
        <w:rPr>
          <w:lang w:val="en-US"/>
        </w:rPr>
      </w:pPr>
      <w:r>
        <w:rPr>
          <w:lang w:val="en-US"/>
        </w:rPr>
        <w:t xml:space="preserve">Above is </w:t>
      </w:r>
      <w:r w:rsidR="004B0BF3">
        <w:rPr>
          <w:lang w:val="en-US"/>
        </w:rPr>
        <w:t xml:space="preserve">the </w:t>
      </w:r>
      <w:r>
        <w:rPr>
          <w:lang w:val="en-US"/>
        </w:rPr>
        <w:t xml:space="preserve">same as Docker command: </w:t>
      </w:r>
    </w:p>
    <w:p w:rsidR="004F656E" w:rsidRDefault="004F656E" w:rsidP="004F656E">
      <w:pPr>
        <w:pStyle w:val="CodeSnippet"/>
      </w:pPr>
      <w:r w:rsidRPr="0085021D">
        <w:t>docker container run --name staticws -p 420</w:t>
      </w:r>
      <w:r>
        <w:t>1</w:t>
      </w:r>
      <w:r w:rsidRPr="0085021D">
        <w:t>:80</w:t>
      </w:r>
      <w:r>
        <w:t xml:space="preserve"> sim007/static</w:t>
      </w:r>
      <w:r w:rsidR="005B1EC5">
        <w:t>ws:latest</w:t>
      </w:r>
    </w:p>
    <w:p w:rsidR="004F656E" w:rsidRDefault="004F656E" w:rsidP="004F656E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A docker-compose starts with a version.</w:t>
      </w:r>
    </w:p>
    <w:p w:rsidR="00DA1BD8" w:rsidRDefault="004F656E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The service is a</w:t>
      </w:r>
      <w:r w:rsidR="004B0BF3">
        <w:rPr>
          <w:rStyle w:val="Hyperlink"/>
          <w:color w:val="auto"/>
          <w:u w:val="none"/>
          <w:lang w:val="en-US"/>
        </w:rPr>
        <w:t xml:space="preserve">n </w:t>
      </w:r>
      <w:r>
        <w:rPr>
          <w:rStyle w:val="Hyperlink"/>
          <w:color w:val="auto"/>
          <w:u w:val="none"/>
          <w:lang w:val="en-US"/>
        </w:rPr>
        <w:t>application (composition) and port.</w:t>
      </w:r>
    </w:p>
    <w:p w:rsidR="004F656E" w:rsidRDefault="004F656E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We add an environment variable. The variable is set in </w:t>
      </w:r>
      <w:r w:rsidR="005B1EC5">
        <w:rPr>
          <w:rStyle w:val="Hyperlink"/>
          <w:color w:val="auto"/>
          <w:u w:val="none"/>
          <w:lang w:val="en-US"/>
        </w:rPr>
        <w:t>.env file</w:t>
      </w:r>
    </w:p>
    <w:p w:rsidR="004F656E" w:rsidRDefault="004F656E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Image is the name of the image in registry. Change the repo name to your own.</w:t>
      </w:r>
    </w:p>
    <w:p w:rsidR="00DF67A4" w:rsidRDefault="00DF67A4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And start the app with:</w:t>
      </w:r>
    </w:p>
    <w:p w:rsidR="00DF67A4" w:rsidRDefault="00DF67A4" w:rsidP="00DF67A4">
      <w:pPr>
        <w:pStyle w:val="CodeSnippet"/>
        <w:rPr>
          <w:rStyle w:val="Hyperlink"/>
          <w:color w:val="auto"/>
          <w:u w:val="none"/>
        </w:rPr>
      </w:pPr>
      <w:r w:rsidRPr="00DF67A4">
        <w:rPr>
          <w:rStyle w:val="Hyperlink"/>
          <w:color w:val="auto"/>
          <w:u w:val="none"/>
        </w:rPr>
        <w:t>docker-compose up -d</w:t>
      </w:r>
    </w:p>
    <w:p w:rsidR="004F656E" w:rsidRDefault="004819B1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Notice that docker-compose makes a network for you if not define it yourself.</w:t>
      </w:r>
    </w:p>
    <w:p w:rsidR="004819B1" w:rsidRDefault="004819B1" w:rsidP="00DA1B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You can stop the app with:</w:t>
      </w:r>
    </w:p>
    <w:p w:rsidR="004819B1" w:rsidRPr="004F656E" w:rsidRDefault="004819B1" w:rsidP="004819B1">
      <w:pPr>
        <w:pStyle w:val="CodeSnippet"/>
        <w:rPr>
          <w:rStyle w:val="Hyperlink"/>
          <w:color w:val="auto"/>
          <w:u w:val="none"/>
        </w:rPr>
      </w:pPr>
      <w:r w:rsidRPr="004819B1">
        <w:rPr>
          <w:rStyle w:val="Hyperlink"/>
          <w:color w:val="auto"/>
          <w:u w:val="none"/>
        </w:rPr>
        <w:t>docker-compose down</w:t>
      </w:r>
    </w:p>
    <w:p w:rsidR="006D28CD" w:rsidRDefault="006D28CD" w:rsidP="00D91E91">
      <w:pPr>
        <w:pStyle w:val="NoSpacing"/>
        <w:rPr>
          <w:lang w:val="en-US"/>
        </w:rPr>
      </w:pPr>
      <w:r>
        <w:rPr>
          <w:lang w:val="en-US"/>
        </w:rPr>
        <w:t xml:space="preserve">The default name is Docker-compose. If </w:t>
      </w:r>
      <w:r w:rsidR="004B0BF3">
        <w:rPr>
          <w:lang w:val="en-US"/>
        </w:rPr>
        <w:t xml:space="preserve">you </w:t>
      </w:r>
      <w:r>
        <w:rPr>
          <w:lang w:val="en-US"/>
        </w:rPr>
        <w:t>want to start another Docker-compose file you can use the -f option</w:t>
      </w:r>
      <w:del w:id="28" w:author="Veldkamp, Renzo" w:date="2018-11-21T14:30:00Z">
        <w:r w:rsidDel="00286957">
          <w:rPr>
            <w:lang w:val="en-US"/>
          </w:rPr>
          <w:delText>.</w:delText>
        </w:r>
        <w:r w:rsidR="00D77331" w:rsidDel="00286957">
          <w:rPr>
            <w:lang w:val="en-US"/>
          </w:rPr>
          <w:delText xml:space="preserve"> </w:delText>
        </w:r>
      </w:del>
      <w:ins w:id="29" w:author="Veldkamp, Renzo" w:date="2018-11-21T14:30:00Z">
        <w:r w:rsidR="00286957">
          <w:rPr>
            <w:lang w:val="en-US"/>
          </w:rPr>
          <w:t>.</w:t>
        </w:r>
        <w:r w:rsidR="00286957">
          <w:rPr>
            <w:lang w:val="en-US"/>
          </w:rPr>
          <w:br/>
        </w:r>
      </w:ins>
      <w:r w:rsidR="00D427D7" w:rsidRPr="00286957">
        <w:rPr>
          <w:highlight w:val="yellow"/>
          <w:lang w:val="en-US"/>
          <w:rPrChange w:id="30" w:author="Veldkamp, Renzo" w:date="2018-11-21T14:30:00Z">
            <w:rPr>
              <w:lang w:val="en-US"/>
            </w:rPr>
          </w:rPrChange>
        </w:rPr>
        <w:t xml:space="preserve">Goto directory </w:t>
      </w:r>
      <w:r w:rsidR="00527083" w:rsidRPr="00286957">
        <w:rPr>
          <w:highlight w:val="yellow"/>
          <w:lang w:val="en-US"/>
          <w:rPrChange w:id="31" w:author="Veldkamp, Renzo" w:date="2018-11-21T14:30:00Z">
            <w:rPr>
              <w:lang w:val="en-US"/>
            </w:rPr>
          </w:rPrChange>
        </w:rPr>
        <w:t>Examplesdocker-compose</w:t>
      </w:r>
      <w:ins w:id="32" w:author="Veldkamp, Renzo" w:date="2018-11-21T14:30:00Z">
        <w:r w:rsidR="00286957">
          <w:rPr>
            <w:highlight w:val="yellow"/>
            <w:lang w:val="en-US"/>
          </w:rPr>
          <w:t xml:space="preserve"> -&gt; waar staat deze?</w:t>
        </w:r>
        <w:r w:rsidR="00286957">
          <w:rPr>
            <w:highlight w:val="yellow"/>
            <w:lang w:val="en-US"/>
          </w:rPr>
          <w:br/>
        </w:r>
      </w:ins>
    </w:p>
    <w:p w:rsidR="00D91E91" w:rsidRDefault="00D91E91" w:rsidP="00D91E91">
      <w:pPr>
        <w:pStyle w:val="CodeSnippet"/>
      </w:pPr>
      <w:r w:rsidRPr="00D91E91">
        <w:t xml:space="preserve">docker-compose -f </w:t>
      </w:r>
      <w:r w:rsidR="00527083">
        <w:t>AnOtherName</w:t>
      </w:r>
      <w:r w:rsidRPr="00D91E91">
        <w:t>.yml up -d</w:t>
      </w:r>
    </w:p>
    <w:p w:rsidR="00AB17DD" w:rsidRDefault="00AB17DD" w:rsidP="006D28CD">
      <w:pPr>
        <w:rPr>
          <w:lang w:val="en-US"/>
        </w:rPr>
      </w:pPr>
      <w:r>
        <w:rPr>
          <w:lang w:val="en-US"/>
        </w:rPr>
        <w:t>You stop the app with:</w:t>
      </w:r>
    </w:p>
    <w:p w:rsidR="00AB17DD" w:rsidRDefault="00AB17DD" w:rsidP="00AB17DD">
      <w:pPr>
        <w:pStyle w:val="CodeSnippet"/>
      </w:pPr>
      <w:r w:rsidRPr="00AB17DD">
        <w:t xml:space="preserve">docker-compose -f </w:t>
      </w:r>
      <w:r w:rsidR="00527083">
        <w:t>AnOtherName</w:t>
      </w:r>
      <w:r w:rsidRPr="00AB17DD">
        <w:t>.yml down</w:t>
      </w:r>
    </w:p>
    <w:p w:rsidR="006D28CD" w:rsidRDefault="00D77331" w:rsidP="006D28CD">
      <w:pPr>
        <w:rPr>
          <w:lang w:val="en-US"/>
        </w:rPr>
      </w:pPr>
      <w:r>
        <w:rPr>
          <w:lang w:val="en-US"/>
        </w:rPr>
        <w:t>There</w:t>
      </w:r>
      <w:r w:rsidR="00AB17DD">
        <w:rPr>
          <w:lang w:val="en-US"/>
        </w:rPr>
        <w:t xml:space="preserve"> is another reserve name  for Dockerfile: Docker-compose.override.yml. In combination with the Docker-file you can override or add lines to the Docker-file.</w:t>
      </w:r>
      <w:r w:rsidR="002D7EB4">
        <w:rPr>
          <w:lang w:val="en-US"/>
        </w:rPr>
        <w:t xml:space="preserve"> See the </w:t>
      </w:r>
      <w:r w:rsidR="00DF66FA">
        <w:rPr>
          <w:lang w:val="en-US"/>
        </w:rPr>
        <w:t>Dockerfile and Docker-compose.override.yml</w:t>
      </w:r>
      <w:r w:rsidR="002D7EB4">
        <w:rPr>
          <w:lang w:val="en-US"/>
        </w:rPr>
        <w:t xml:space="preserve"> in the editor.</w:t>
      </w:r>
    </w:p>
    <w:p w:rsidR="00D427D7" w:rsidRDefault="00AB17DD" w:rsidP="006D28CD">
      <w:pPr>
        <w:rPr>
          <w:lang w:val="en-US"/>
        </w:rPr>
      </w:pPr>
      <w:r>
        <w:rPr>
          <w:lang w:val="en-US"/>
        </w:rPr>
        <w:t>You can use the docker-compose.override.yml for your environment differences.</w:t>
      </w:r>
    </w:p>
    <w:p w:rsidR="00AB17DD" w:rsidRPr="006D28CD" w:rsidRDefault="00DF66FA" w:rsidP="00D427D7">
      <w:pPr>
        <w:pStyle w:val="CodeSnippet"/>
      </w:pPr>
      <w:r>
        <w:t>D</w:t>
      </w:r>
      <w:r w:rsidR="00D427D7">
        <w:t>ocker</w:t>
      </w:r>
      <w:r>
        <w:t>-</w:t>
      </w:r>
      <w:r w:rsidR="00D427D7">
        <w:t xml:space="preserve">compose config  </w:t>
      </w:r>
    </w:p>
    <w:p w:rsidR="00A2276E" w:rsidRDefault="00B73391" w:rsidP="002A1D96">
      <w:pPr>
        <w:rPr>
          <w:lang w:val="en-US"/>
        </w:rPr>
      </w:pPr>
      <w:r>
        <w:rPr>
          <w:lang w:val="en-US"/>
        </w:rPr>
        <w:t>You start the app with:</w:t>
      </w:r>
    </w:p>
    <w:p w:rsidR="00B73391" w:rsidRDefault="00B73391" w:rsidP="00B73391">
      <w:pPr>
        <w:pStyle w:val="CodeSnippet"/>
      </w:pPr>
      <w:r>
        <w:t>docker-compose up -d</w:t>
      </w:r>
    </w:p>
    <w:p w:rsidR="00253AB8" w:rsidRDefault="00253AB8" w:rsidP="00253AB8">
      <w:pPr>
        <w:pStyle w:val="NoSpacing"/>
        <w:rPr>
          <w:lang w:val="en-US"/>
        </w:rPr>
      </w:pPr>
      <w:r>
        <w:rPr>
          <w:lang w:val="en-US"/>
        </w:rPr>
        <w:t>You stop the application with:</w:t>
      </w:r>
    </w:p>
    <w:p w:rsidR="00253AB8" w:rsidRDefault="00253AB8" w:rsidP="00253AB8">
      <w:pPr>
        <w:pStyle w:val="CodeSnippet"/>
      </w:pPr>
      <w:r>
        <w:t>docker-compose down</w:t>
      </w:r>
    </w:p>
    <w:p w:rsidR="0065077E" w:rsidRDefault="0065077E" w:rsidP="0065077E">
      <w:pPr>
        <w:pStyle w:val="Heading2"/>
        <w:rPr>
          <w:lang w:val="en-US"/>
        </w:rPr>
      </w:pPr>
      <w:r>
        <w:rPr>
          <w:lang w:val="en-US"/>
        </w:rPr>
        <w:t>Docker-compose example: Wordpress</w:t>
      </w:r>
    </w:p>
    <w:p w:rsidR="0065077E" w:rsidRDefault="0065077E" w:rsidP="0065077E">
      <w:pPr>
        <w:rPr>
          <w:lang w:val="en-US"/>
        </w:rPr>
      </w:pPr>
      <w:r>
        <w:rPr>
          <w:lang w:val="en-US"/>
        </w:rPr>
        <w:t>In this part we see an example of the Docker-compose for Wordpress. It consist of 2 containers (Wordpress and SQL DB) and volume container. The compose file is: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version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534D3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'3.3'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services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</w:t>
      </w: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db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534D3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mysql:5.7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volumes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- </w:t>
      </w:r>
      <w:r w:rsidRPr="00534D3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db_data:/var/lib/mysql</w:t>
      </w:r>
    </w:p>
    <w:p w:rsidR="0065077E" w:rsidRPr="00534D3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534D3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environment</w:t>
      </w: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34D3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MYSQL_ROOT_PASSWORD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somewordpress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MYSQL_DATABASE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MYSQL_USER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MYSQL_PASSWORD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wordpress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depends_on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-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db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wordpress:latest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ports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-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"8000:80"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environment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WORDPRESS_DB_HOST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db:3306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WORDPRESS_DB_USER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WORDPRESS_DB_PASSWORD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5077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wordpress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volumes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Pr="0065077E" w:rsidRDefault="0065077E" w:rsidP="0065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65077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db_data</w:t>
      </w:r>
      <w:r w:rsidRPr="0065077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65077E" w:rsidRDefault="0065077E" w:rsidP="0065077E">
      <w:pPr>
        <w:rPr>
          <w:lang w:val="en-US"/>
        </w:rPr>
      </w:pPr>
    </w:p>
    <w:p w:rsidR="0065077E" w:rsidRPr="00286957" w:rsidRDefault="0065077E" w:rsidP="0065077E">
      <w:pPr>
        <w:rPr>
          <w:rPrChange w:id="33" w:author="Veldkamp, Renzo" w:date="2018-11-21T14:17:00Z">
            <w:rPr>
              <w:lang w:val="en-US"/>
            </w:rPr>
          </w:rPrChange>
        </w:rPr>
      </w:pPr>
      <w:r w:rsidRPr="00286957">
        <w:rPr>
          <w:highlight w:val="yellow"/>
          <w:lang w:val="en-US"/>
          <w:rPrChange w:id="34" w:author="Veldkamp, Renzo" w:date="2018-11-21T14:17:00Z">
            <w:rPr>
              <w:lang w:val="en-US"/>
            </w:rPr>
          </w:rPrChange>
        </w:rPr>
        <w:t>For production you should not have secrets in the compose files.</w:t>
      </w:r>
      <w:ins w:id="35" w:author="Veldkamp, Renzo" w:date="2018-11-21T14:17:00Z">
        <w:r w:rsidR="00286957">
          <w:rPr>
            <w:highlight w:val="yellow"/>
            <w:lang w:val="en-US"/>
          </w:rPr>
          <w:t xml:space="preserve"> </w:t>
        </w:r>
        <w:r w:rsidR="00286957" w:rsidRPr="00286957">
          <w:rPr>
            <w:lang w:val="en-US"/>
            <w:rPrChange w:id="36" w:author="Veldkamp, Renzo" w:date="2018-11-21T14:18:00Z">
              <w:rPr>
                <w:highlight w:val="yellow"/>
                <w:lang w:val="en-US"/>
              </w:rPr>
            </w:rPrChange>
          </w:rPr>
          <w:sym w:font="Wingdings" w:char="F0E0"/>
        </w:r>
        <w:r w:rsidR="00286957" w:rsidRPr="00286957">
          <w:rPr>
            <w:lang w:val="en-US"/>
            <w:rPrChange w:id="37" w:author="Veldkamp, Renzo" w:date="2018-11-21T14:18:00Z">
              <w:rPr>
                <w:highlight w:val="yellow"/>
                <w:lang w:val="en-US"/>
              </w:rPr>
            </w:rPrChange>
          </w:rPr>
          <w:t xml:space="preserve"> </w:t>
        </w:r>
        <w:r w:rsidR="00286957" w:rsidRPr="00286957">
          <w:rPr>
            <w:rPrChange w:id="38" w:author="Veldkamp, Renzo" w:date="2018-11-21T14:18:00Z">
              <w:rPr>
                <w:highlight w:val="yellow"/>
                <w:lang w:val="en-US"/>
              </w:rPr>
            </w:rPrChange>
          </w:rPr>
          <w:t>Behandel je nog wel waar secrets zouden moeten worden o</w:t>
        </w:r>
        <w:r w:rsidR="00286957" w:rsidRPr="00286957">
          <w:rPr>
            <w:rPrChange w:id="39" w:author="Veldkamp, Renzo" w:date="2018-11-21T14:18:00Z">
              <w:rPr>
                <w:highlight w:val="yellow"/>
              </w:rPr>
            </w:rPrChange>
          </w:rPr>
          <w:t>pgeslagen?</w:t>
        </w:r>
      </w:ins>
    </w:p>
    <w:p w:rsidR="00DF0850" w:rsidRPr="00286957" w:rsidRDefault="00DF0850">
      <w:pPr>
        <w:rPr>
          <w:rFonts w:eastAsiaTheme="majorEastAsia" w:cstheme="majorBidi"/>
          <w:color w:val="70AD47" w:themeColor="accent6"/>
          <w:sz w:val="32"/>
          <w:szCs w:val="32"/>
          <w:rPrChange w:id="40" w:author="Veldkamp, Renzo" w:date="2018-11-21T14:17:00Z">
            <w:rPr>
              <w:rFonts w:eastAsiaTheme="majorEastAsia" w:cstheme="majorBidi"/>
              <w:color w:val="70AD47" w:themeColor="accent6"/>
              <w:sz w:val="32"/>
              <w:szCs w:val="32"/>
              <w:lang w:val="en-US"/>
            </w:rPr>
          </w:rPrChange>
        </w:rPr>
      </w:pPr>
      <w:r w:rsidRPr="00286957">
        <w:rPr>
          <w:rPrChange w:id="41" w:author="Veldkamp, Renzo" w:date="2018-11-21T14:17:00Z">
            <w:rPr>
              <w:lang w:val="en-US"/>
            </w:rPr>
          </w:rPrChange>
        </w:rPr>
        <w:br w:type="page"/>
      </w:r>
    </w:p>
    <w:p w:rsidR="00CA1D11" w:rsidRDefault="00CA1D11" w:rsidP="00DF0850">
      <w:pPr>
        <w:pStyle w:val="Heading2"/>
        <w:rPr>
          <w:lang w:val="en-US"/>
        </w:rPr>
      </w:pPr>
      <w:r>
        <w:rPr>
          <w:lang w:val="en-US"/>
        </w:rPr>
        <w:t>Example voting-app</w:t>
      </w:r>
    </w:p>
    <w:p w:rsidR="00CA1D11" w:rsidRDefault="00CA1D11" w:rsidP="00CA1D11">
      <w:pPr>
        <w:rPr>
          <w:lang w:val="en-US"/>
        </w:rPr>
      </w:pPr>
      <w:r>
        <w:rPr>
          <w:lang w:val="en-US"/>
        </w:rPr>
        <w:t xml:space="preserve">Clone the repo: </w:t>
      </w:r>
      <w:hyperlink r:id="rId20" w:history="1">
        <w:r w:rsidRPr="00DB06D1">
          <w:rPr>
            <w:rStyle w:val="Hyperlink"/>
            <w:lang w:val="en-US"/>
          </w:rPr>
          <w:t>https://github.com/dockersamples/example-voting-app</w:t>
        </w:r>
      </w:hyperlink>
      <w:r>
        <w:rPr>
          <w:lang w:val="en-US"/>
        </w:rPr>
        <w:t xml:space="preserve"> </w:t>
      </w:r>
    </w:p>
    <w:p w:rsidR="00CA1D11" w:rsidRPr="00CA1D11" w:rsidRDefault="00CA1D11" w:rsidP="00CA1D11">
      <w:pPr>
        <w:rPr>
          <w:lang w:val="en-US"/>
        </w:rPr>
      </w:pPr>
      <w:r>
        <w:rPr>
          <w:lang w:val="en-US"/>
        </w:rPr>
        <w:t>Read the readme and run app with docker-compose.</w:t>
      </w:r>
    </w:p>
    <w:p w:rsidR="00727E74" w:rsidRDefault="00727E74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A1D96" w:rsidRDefault="002A1D96" w:rsidP="002A1D96">
      <w:pPr>
        <w:pStyle w:val="Heading1"/>
        <w:rPr>
          <w:lang w:val="en-US"/>
        </w:rPr>
      </w:pPr>
      <w:bookmarkStart w:id="42" w:name="_Toc530515587"/>
      <w:r>
        <w:rPr>
          <w:lang w:val="en-US"/>
        </w:rPr>
        <w:t>Multistage build</w:t>
      </w:r>
      <w:bookmarkEnd w:id="42"/>
    </w:p>
    <w:p w:rsidR="00B14A6E" w:rsidRDefault="00B14A6E" w:rsidP="002A1D96">
      <w:pPr>
        <w:rPr>
          <w:lang w:val="en-US"/>
        </w:rPr>
      </w:pPr>
      <w:r>
        <w:rPr>
          <w:lang w:val="en-US"/>
        </w:rPr>
        <w:t xml:space="preserve">In this part </w:t>
      </w:r>
      <w:r w:rsidR="00037D4A">
        <w:rPr>
          <w:lang w:val="en-US"/>
        </w:rPr>
        <w:t xml:space="preserve">we </w:t>
      </w:r>
      <w:r>
        <w:rPr>
          <w:lang w:val="en-US"/>
        </w:rPr>
        <w:t xml:space="preserve">will use </w:t>
      </w:r>
      <w:r w:rsidR="00037D4A">
        <w:rPr>
          <w:lang w:val="en-US"/>
        </w:rPr>
        <w:t xml:space="preserve">an </w:t>
      </w:r>
      <w:r>
        <w:rPr>
          <w:lang w:val="en-US"/>
        </w:rPr>
        <w:t xml:space="preserve">aspnet </w:t>
      </w:r>
      <w:r w:rsidR="00C35D3A">
        <w:rPr>
          <w:lang w:val="en-US"/>
        </w:rPr>
        <w:t>website</w:t>
      </w:r>
      <w:r>
        <w:rPr>
          <w:lang w:val="en-US"/>
        </w:rPr>
        <w:t xml:space="preserve"> as example. Please note we are not learning dot</w:t>
      </w:r>
      <w:r w:rsidR="00037D4A">
        <w:rPr>
          <w:lang w:val="en-US"/>
        </w:rPr>
        <w:t>net</w:t>
      </w:r>
      <w:r>
        <w:rPr>
          <w:lang w:val="en-US"/>
        </w:rPr>
        <w:t>.</w:t>
      </w:r>
    </w:p>
    <w:p w:rsidR="000E09BF" w:rsidRDefault="000E09BF" w:rsidP="002A1D96">
      <w:pPr>
        <w:rPr>
          <w:lang w:val="en-US"/>
        </w:rPr>
      </w:pPr>
      <w:r>
        <w:rPr>
          <w:lang w:val="en-US"/>
        </w:rPr>
        <w:t xml:space="preserve">Clone </w:t>
      </w:r>
      <w:r w:rsidR="00B14A6E">
        <w:rPr>
          <w:lang w:val="en-US"/>
        </w:rPr>
        <w:t xml:space="preserve">the repo </w:t>
      </w:r>
      <w:hyperlink r:id="rId21" w:history="1">
        <w:r w:rsidR="00B14A6E" w:rsidRPr="000A64C7">
          <w:rPr>
            <w:rStyle w:val="Hyperlink"/>
            <w:lang w:val="en-US"/>
          </w:rPr>
          <w:t>https://github.com/dotnet/dotnet-docker.git</w:t>
        </w:r>
      </w:hyperlink>
      <w:r w:rsidR="00B14A6E">
        <w:rPr>
          <w:lang w:val="en-US"/>
        </w:rPr>
        <w:t xml:space="preserve"> </w:t>
      </w:r>
    </w:p>
    <w:p w:rsidR="00B14A6E" w:rsidRDefault="00B14A6E" w:rsidP="002A1D96">
      <w:pPr>
        <w:rPr>
          <w:lang w:val="en-US"/>
        </w:rPr>
      </w:pPr>
      <w:r>
        <w:rPr>
          <w:lang w:val="en-US"/>
        </w:rPr>
        <w:t xml:space="preserve">Goto directory: </w:t>
      </w:r>
      <w:r w:rsidR="009F25AB">
        <w:rPr>
          <w:lang w:val="en-US"/>
        </w:rPr>
        <w:t>&lt;your path&gt;</w:t>
      </w:r>
      <w:r w:rsidRPr="00B14A6E">
        <w:rPr>
          <w:lang w:val="en-US"/>
        </w:rPr>
        <w:t>\dotnet-docker\samples\aspnetapp</w:t>
      </w:r>
      <w:r w:rsidR="00E52887">
        <w:rPr>
          <w:lang w:val="en-US"/>
        </w:rPr>
        <w:t>.</w:t>
      </w:r>
    </w:p>
    <w:p w:rsidR="00E52887" w:rsidRDefault="00E52887" w:rsidP="002A1D96">
      <w:pPr>
        <w:rPr>
          <w:lang w:val="en-US"/>
        </w:rPr>
      </w:pPr>
      <w:r>
        <w:rPr>
          <w:lang w:val="en-US"/>
        </w:rPr>
        <w:t xml:space="preserve">We build </w:t>
      </w:r>
      <w:r w:rsidR="00A6572B">
        <w:rPr>
          <w:lang w:val="en-US"/>
        </w:rPr>
        <w:t xml:space="preserve">the </w:t>
      </w:r>
      <w:r>
        <w:rPr>
          <w:lang w:val="en-US"/>
        </w:rPr>
        <w:t xml:space="preserve">app based on Linux. In the directory </w:t>
      </w:r>
      <w:r w:rsidR="00A6572B">
        <w:rPr>
          <w:lang w:val="en-US"/>
        </w:rPr>
        <w:t>is</w:t>
      </w:r>
      <w:r>
        <w:rPr>
          <w:lang w:val="en-US"/>
        </w:rPr>
        <w:t xml:space="preserve"> Dockerfile.alpine.</w:t>
      </w:r>
      <w:r w:rsidR="00A6572B">
        <w:rPr>
          <w:lang w:val="en-US"/>
        </w:rPr>
        <w:t>x64.</w:t>
      </w:r>
      <w:r>
        <w:rPr>
          <w:lang w:val="en-US"/>
        </w:rPr>
        <w:t xml:space="preserve"> Th</w:t>
      </w:r>
      <w:r w:rsidR="00A6572B">
        <w:rPr>
          <w:lang w:val="en-US"/>
        </w:rPr>
        <w:t>is Docker</w:t>
      </w:r>
      <w:r>
        <w:rPr>
          <w:lang w:val="en-US"/>
        </w:rPr>
        <w:t xml:space="preserve"> file</w:t>
      </w:r>
      <w:r w:rsidR="00A6572B">
        <w:rPr>
          <w:lang w:val="en-US"/>
        </w:rPr>
        <w:t xml:space="preserve"> we discussed in the presentation.</w:t>
      </w:r>
    </w:p>
    <w:p w:rsidR="00B14A6E" w:rsidRDefault="00E52887" w:rsidP="00E52887">
      <w:pPr>
        <w:pStyle w:val="CodeSnippet"/>
      </w:pPr>
      <w:r w:rsidRPr="00E52887">
        <w:t>docker image build -f Dockerfile.alpine-x64 -t aspnetapp .</w:t>
      </w:r>
    </w:p>
    <w:p w:rsidR="00B14A6E" w:rsidRDefault="00E52887" w:rsidP="002A1D96">
      <w:pPr>
        <w:rPr>
          <w:lang w:val="en-US"/>
        </w:rPr>
      </w:pPr>
      <w:r>
        <w:rPr>
          <w:lang w:val="en-US"/>
        </w:rPr>
        <w:t xml:space="preserve">This will take a while because the image is rather big (). Or perhaps you have </w:t>
      </w:r>
      <w:r w:rsidR="00A6572B">
        <w:rPr>
          <w:lang w:val="en-US"/>
        </w:rPr>
        <w:t xml:space="preserve">to </w:t>
      </w:r>
      <w:r>
        <w:rPr>
          <w:lang w:val="en-US"/>
        </w:rPr>
        <w:t>do this @home.</w:t>
      </w:r>
    </w:p>
    <w:p w:rsidR="007C7433" w:rsidRDefault="007C7433" w:rsidP="002A1D96">
      <w:pPr>
        <w:rPr>
          <w:lang w:val="en-US"/>
        </w:rPr>
      </w:pPr>
      <w:r>
        <w:rPr>
          <w:lang w:val="en-US"/>
        </w:rPr>
        <w:t>You can run the app with:</w:t>
      </w:r>
    </w:p>
    <w:p w:rsidR="00E52887" w:rsidRPr="00E52887" w:rsidRDefault="00E52887" w:rsidP="00E52887">
      <w:pPr>
        <w:pStyle w:val="CodeSnippet"/>
        <w:rPr>
          <w:color w:val="24292E"/>
          <w:lang w:eastAsia="nl-NL"/>
        </w:rPr>
      </w:pPr>
      <w:r w:rsidRPr="00E52887">
        <w:rPr>
          <w:lang w:eastAsia="nl-NL"/>
        </w:rPr>
        <w:t>docker run --rm -it -p 80</w:t>
      </w:r>
      <w:r w:rsidR="00882F11">
        <w:rPr>
          <w:lang w:eastAsia="nl-NL"/>
        </w:rPr>
        <w:t>40</w:t>
      </w:r>
      <w:r w:rsidRPr="00E52887">
        <w:rPr>
          <w:lang w:eastAsia="nl-NL"/>
        </w:rPr>
        <w:t>:80 aspnetapp</w:t>
      </w:r>
    </w:p>
    <w:p w:rsidR="009F381B" w:rsidRDefault="007C7433" w:rsidP="002A1D96">
      <w:pPr>
        <w:rPr>
          <w:lang w:val="en-US"/>
        </w:rPr>
      </w:pPr>
      <w:r>
        <w:rPr>
          <w:lang w:val="en-US"/>
        </w:rPr>
        <w:t>You can see the app with: localhost:8040.</w:t>
      </w:r>
    </w:p>
    <w:p w:rsidR="007C7433" w:rsidRDefault="007C7433" w:rsidP="002A1D96">
      <w:pPr>
        <w:rPr>
          <w:lang w:val="en-US"/>
        </w:rPr>
      </w:pPr>
      <w:r>
        <w:rPr>
          <w:lang w:val="en-US"/>
        </w:rPr>
        <w:t xml:space="preserve">Try </w:t>
      </w:r>
      <w:r w:rsidR="00C35D3A">
        <w:rPr>
          <w:lang w:val="en-US"/>
        </w:rPr>
        <w:t xml:space="preserve">something more challenging? </w:t>
      </w:r>
      <w:r w:rsidR="000F5D4C">
        <w:rPr>
          <w:lang w:val="en-US"/>
        </w:rPr>
        <w:t>Use your own source and r</w:t>
      </w:r>
      <w:r>
        <w:rPr>
          <w:lang w:val="en-US"/>
        </w:rPr>
        <w:t xml:space="preserve">un your own aspnet </w:t>
      </w:r>
      <w:r w:rsidR="00C35D3A">
        <w:rPr>
          <w:lang w:val="en-US"/>
        </w:rPr>
        <w:t xml:space="preserve">site </w:t>
      </w:r>
      <w:r>
        <w:rPr>
          <w:lang w:val="en-US"/>
        </w:rPr>
        <w:t>with above Docker commands.</w:t>
      </w:r>
    </w:p>
    <w:p w:rsidR="00F42AA6" w:rsidRDefault="00F42AA6" w:rsidP="002A1D96">
      <w:pPr>
        <w:rPr>
          <w:lang w:val="en-US"/>
        </w:rPr>
      </w:pPr>
      <w:r>
        <w:rPr>
          <w:lang w:val="en-US"/>
        </w:rPr>
        <w:t>It will run much faster because the base images are already on your machine!</w:t>
      </w:r>
    </w:p>
    <w:p w:rsidR="00F42AA6" w:rsidRDefault="00F42AA6" w:rsidP="002A1D96">
      <w:pPr>
        <w:rPr>
          <w:lang w:val="en-US"/>
        </w:rPr>
      </w:pPr>
    </w:p>
    <w:p w:rsidR="002A1D96" w:rsidRDefault="002A1D96" w:rsidP="002A1D96">
      <w:pPr>
        <w:rPr>
          <w:lang w:val="en-US"/>
        </w:rPr>
      </w:pPr>
    </w:p>
    <w:p w:rsidR="00E21CE3" w:rsidRDefault="00E21CE3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34D3E" w:rsidRPr="003D5EAE" w:rsidRDefault="00534D3E" w:rsidP="00534D3E">
      <w:pPr>
        <w:pStyle w:val="Heading1"/>
        <w:rPr>
          <w:lang w:val="en-US"/>
        </w:rPr>
      </w:pPr>
      <w:bookmarkStart w:id="43" w:name="_Toc530515588"/>
      <w:r w:rsidRPr="00425CCD">
        <w:rPr>
          <w:lang w:val="en-US"/>
        </w:rPr>
        <w:t>Angular</w:t>
      </w:r>
      <w:r>
        <w:rPr>
          <w:lang w:val="en-US"/>
        </w:rPr>
        <w:t xml:space="preserve"> app </w:t>
      </w:r>
      <w:r w:rsidR="007010C4">
        <w:rPr>
          <w:lang w:val="en-US"/>
        </w:rPr>
        <w:t xml:space="preserve">build </w:t>
      </w:r>
      <w:r>
        <w:rPr>
          <w:lang w:val="en-US"/>
        </w:rPr>
        <w:t>example and containers</w:t>
      </w:r>
      <w:bookmarkEnd w:id="43"/>
    </w:p>
    <w:p w:rsidR="00534D3E" w:rsidRPr="003D5EAE" w:rsidRDefault="00534D3E" w:rsidP="00534D3E">
      <w:pPr>
        <w:rPr>
          <w:lang w:val="en-US"/>
        </w:rPr>
      </w:pP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This part of the workshop is to learn how you can use </w:t>
      </w:r>
      <w:r w:rsidR="00A6572B">
        <w:rPr>
          <w:lang w:val="en-US"/>
        </w:rPr>
        <w:t>A</w:t>
      </w:r>
      <w:r>
        <w:rPr>
          <w:lang w:val="en-US"/>
        </w:rPr>
        <w:t>ngular and containers</w:t>
      </w:r>
      <w:r w:rsidR="00A6572B">
        <w:rPr>
          <w:lang w:val="en-US"/>
        </w:rPr>
        <w:t xml:space="preserve">, </w:t>
      </w:r>
      <w:r>
        <w:rPr>
          <w:lang w:val="en-US"/>
        </w:rPr>
        <w:t xml:space="preserve">not to learn Angular. Angular is </w:t>
      </w:r>
      <w:r w:rsidR="009810CD">
        <w:rPr>
          <w:lang w:val="en-US"/>
        </w:rPr>
        <w:t xml:space="preserve">the </w:t>
      </w:r>
      <w:r>
        <w:rPr>
          <w:lang w:val="en-US"/>
        </w:rPr>
        <w:t>object for working with containers.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In this part we will do </w:t>
      </w:r>
      <w:r w:rsidR="00D145B5">
        <w:rPr>
          <w:lang w:val="en-US"/>
        </w:rPr>
        <w:t xml:space="preserve">the </w:t>
      </w:r>
      <w:r>
        <w:rPr>
          <w:lang w:val="en-US"/>
        </w:rPr>
        <w:t>following:</w:t>
      </w:r>
    </w:p>
    <w:p w:rsidR="007D6069" w:rsidRDefault="007D6069" w:rsidP="009810C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Angular without multistage build</w:t>
      </w:r>
    </w:p>
    <w:p w:rsidR="00534D3E" w:rsidRPr="009810CD" w:rsidRDefault="00534D3E" w:rsidP="009810CD">
      <w:pPr>
        <w:pStyle w:val="ListParagraph"/>
        <w:numPr>
          <w:ilvl w:val="0"/>
          <w:numId w:val="10"/>
        </w:numPr>
        <w:rPr>
          <w:lang w:val="en-US"/>
        </w:rPr>
      </w:pPr>
      <w:r w:rsidRPr="009810CD">
        <w:rPr>
          <w:lang w:val="en-US"/>
        </w:rPr>
        <w:t>Angular production flow – multistage build</w:t>
      </w:r>
    </w:p>
    <w:p w:rsidR="00534D3E" w:rsidRPr="009810CD" w:rsidRDefault="00534D3E" w:rsidP="009810CD">
      <w:pPr>
        <w:pStyle w:val="ListParagraph"/>
        <w:numPr>
          <w:ilvl w:val="0"/>
          <w:numId w:val="10"/>
        </w:numPr>
        <w:rPr>
          <w:lang w:val="en-US"/>
        </w:rPr>
      </w:pPr>
      <w:r w:rsidRPr="009810CD">
        <w:rPr>
          <w:lang w:val="en-US"/>
        </w:rPr>
        <w:t>Angular run – local, push to Docker registry, run on another host</w:t>
      </w:r>
    </w:p>
    <w:p w:rsidR="00534D3E" w:rsidRPr="009810CD" w:rsidRDefault="00534D3E" w:rsidP="009810CD">
      <w:pPr>
        <w:pStyle w:val="ListParagraph"/>
        <w:numPr>
          <w:ilvl w:val="0"/>
          <w:numId w:val="10"/>
        </w:numPr>
        <w:rPr>
          <w:lang w:val="en-US"/>
        </w:rPr>
      </w:pPr>
      <w:r w:rsidRPr="009810CD">
        <w:rPr>
          <w:lang w:val="en-US"/>
        </w:rPr>
        <w:t xml:space="preserve">Working with Angular CLI in </w:t>
      </w:r>
      <w:r w:rsidR="009810CD">
        <w:rPr>
          <w:lang w:val="en-US"/>
        </w:rPr>
        <w:t xml:space="preserve">a </w:t>
      </w:r>
      <w:r w:rsidRPr="009810CD">
        <w:rPr>
          <w:lang w:val="en-US"/>
        </w:rPr>
        <w:t>container + test with container</w:t>
      </w:r>
    </w:p>
    <w:p w:rsidR="00534D3E" w:rsidRDefault="00EB362D" w:rsidP="008E37D7">
      <w:pPr>
        <w:rPr>
          <w:lang w:val="en-US"/>
        </w:rPr>
      </w:pPr>
      <w:r>
        <w:rPr>
          <w:lang w:val="en-US"/>
        </w:rPr>
        <w:t xml:space="preserve">There is </w:t>
      </w:r>
      <w:r w:rsidR="00D145B5">
        <w:rPr>
          <w:lang w:val="en-US"/>
        </w:rPr>
        <w:t xml:space="preserve">a </w:t>
      </w:r>
      <w:r>
        <w:rPr>
          <w:lang w:val="en-US"/>
        </w:rPr>
        <w:t xml:space="preserve">bonus part </w:t>
      </w:r>
      <w:r w:rsidR="00200AA6">
        <w:rPr>
          <w:lang w:val="en-US"/>
        </w:rPr>
        <w:t>if</w:t>
      </w:r>
      <w:r>
        <w:rPr>
          <w:lang w:val="en-US"/>
        </w:rPr>
        <w:t xml:space="preserve"> you have </w:t>
      </w:r>
      <w:r w:rsidR="00D145B5">
        <w:rPr>
          <w:lang w:val="en-US"/>
        </w:rPr>
        <w:t xml:space="preserve">an </w:t>
      </w:r>
      <w:r>
        <w:rPr>
          <w:lang w:val="en-US"/>
        </w:rPr>
        <w:t>Angular environment on your laptop.</w:t>
      </w: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Local W10 professional machine with admin rights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Container: Docker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Code editor or IDE: Visual Code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Git (to do git clone)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Browser: Chrome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Some knowledge </w:t>
      </w:r>
      <w:r w:rsidR="00D145B5">
        <w:rPr>
          <w:lang w:val="en-US"/>
        </w:rPr>
        <w:t xml:space="preserve">of </w:t>
      </w:r>
      <w:r>
        <w:rPr>
          <w:lang w:val="en-US"/>
        </w:rPr>
        <w:t>Angular is handy.</w:t>
      </w:r>
    </w:p>
    <w:p w:rsidR="00534D3E" w:rsidRDefault="00200B5F" w:rsidP="00534D3E">
      <w:pPr>
        <w:pStyle w:val="Heading2"/>
        <w:rPr>
          <w:lang w:val="en-US"/>
        </w:rPr>
      </w:pPr>
      <w:r>
        <w:rPr>
          <w:lang w:val="en-US"/>
        </w:rPr>
        <w:t>An</w:t>
      </w:r>
      <w:r w:rsidR="0025341E">
        <w:rPr>
          <w:lang w:val="en-US"/>
        </w:rPr>
        <w:t>gular production workflow without multistage build</w:t>
      </w:r>
    </w:p>
    <w:p w:rsidR="00200B5F" w:rsidRDefault="002B0634" w:rsidP="002B0634">
      <w:pPr>
        <w:rPr>
          <w:lang w:val="en-US"/>
        </w:rPr>
      </w:pPr>
      <w:r>
        <w:rPr>
          <w:lang w:val="en-US"/>
        </w:rPr>
        <w:t xml:space="preserve">In this way of working you do not need </w:t>
      </w:r>
      <w:r w:rsidR="00D145B5">
        <w:rPr>
          <w:lang w:val="en-US"/>
        </w:rPr>
        <w:t xml:space="preserve">a </w:t>
      </w:r>
      <w:r>
        <w:rPr>
          <w:lang w:val="en-US"/>
        </w:rPr>
        <w:t xml:space="preserve">local version of node, npm, angular packages. You will build and run your Angular app in a container. It is </w:t>
      </w:r>
      <w:r w:rsidR="00D145B5">
        <w:rPr>
          <w:lang w:val="en-US"/>
        </w:rPr>
        <w:t xml:space="preserve">a </w:t>
      </w:r>
      <w:r>
        <w:rPr>
          <w:lang w:val="en-US"/>
        </w:rPr>
        <w:t xml:space="preserve">working workflow but you will not get </w:t>
      </w:r>
      <w:r w:rsidR="00D145B5">
        <w:rPr>
          <w:lang w:val="en-US"/>
        </w:rPr>
        <w:t>the</w:t>
      </w:r>
      <w:r>
        <w:rPr>
          <w:lang w:val="en-US"/>
        </w:rPr>
        <w:t xml:space="preserve"> </w:t>
      </w:r>
      <w:r w:rsidR="00D145B5">
        <w:rPr>
          <w:lang w:val="en-US"/>
        </w:rPr>
        <w:t xml:space="preserve">most out of the </w:t>
      </w:r>
      <w:r>
        <w:rPr>
          <w:lang w:val="en-US"/>
        </w:rPr>
        <w:t>advantages of containers (Docker).</w:t>
      </w:r>
    </w:p>
    <w:p w:rsidR="00445281" w:rsidRDefault="00445281" w:rsidP="002B0634">
      <w:pPr>
        <w:rPr>
          <w:lang w:val="en-US"/>
        </w:rPr>
      </w:pPr>
      <w:r>
        <w:rPr>
          <w:lang w:val="en-US"/>
        </w:rPr>
        <w:t xml:space="preserve">Build the </w:t>
      </w:r>
      <w:r w:rsidR="00D145B5">
        <w:rPr>
          <w:lang w:val="en-US"/>
        </w:rPr>
        <w:t>A</w:t>
      </w:r>
      <w:r>
        <w:rPr>
          <w:lang w:val="en-US"/>
        </w:rPr>
        <w:t>ngular app:</w:t>
      </w:r>
    </w:p>
    <w:p w:rsidR="0017102D" w:rsidRPr="0017102D" w:rsidRDefault="0017102D" w:rsidP="0017102D">
      <w:pPr>
        <w:pStyle w:val="CodeSnippet"/>
        <w:rPr>
          <w:color w:val="D4D4D4"/>
          <w:lang w:eastAsia="nl-NL"/>
        </w:rPr>
      </w:pPr>
      <w:r w:rsidRPr="0017102D">
        <w:rPr>
          <w:lang w:eastAsia="nl-NL"/>
        </w:rPr>
        <w:t>docker build -t my1angular.prodbig -f my1angular.prodbig.dockerfile .</w:t>
      </w:r>
    </w:p>
    <w:p w:rsidR="00445281" w:rsidRDefault="0017102D" w:rsidP="002B0634">
      <w:pPr>
        <w:rPr>
          <w:lang w:val="en-US"/>
        </w:rPr>
      </w:pPr>
      <w:r>
        <w:rPr>
          <w:lang w:val="en-US"/>
        </w:rPr>
        <w:t>Run the container:</w:t>
      </w:r>
    </w:p>
    <w:p w:rsidR="0017102D" w:rsidRPr="0017102D" w:rsidRDefault="0017102D" w:rsidP="0017102D">
      <w:pPr>
        <w:pStyle w:val="CodeSnippet"/>
        <w:rPr>
          <w:color w:val="D4D4D4"/>
          <w:lang w:eastAsia="nl-NL"/>
        </w:rPr>
      </w:pPr>
      <w:r w:rsidRPr="0017102D">
        <w:rPr>
          <w:lang w:eastAsia="nl-NL"/>
        </w:rPr>
        <w:t>docker container run -d --rm --name my1angularbigdocker -p 4300:80 my1angular.prodbig</w:t>
      </w:r>
    </w:p>
    <w:p w:rsidR="0017102D" w:rsidRDefault="0017102D" w:rsidP="002B0634">
      <w:pPr>
        <w:rPr>
          <w:lang w:val="en-US"/>
        </w:rPr>
      </w:pPr>
      <w:r>
        <w:rPr>
          <w:lang w:val="en-US"/>
        </w:rPr>
        <w:t xml:space="preserve">You see the </w:t>
      </w:r>
      <w:r w:rsidR="00D145B5">
        <w:rPr>
          <w:lang w:val="en-US"/>
        </w:rPr>
        <w:t>A</w:t>
      </w:r>
      <w:r>
        <w:rPr>
          <w:lang w:val="en-US"/>
        </w:rPr>
        <w:t>ngular app on localhost:4300</w:t>
      </w:r>
    </w:p>
    <w:p w:rsidR="005511EF" w:rsidRDefault="005511EF" w:rsidP="002B0634">
      <w:pPr>
        <w:rPr>
          <w:lang w:val="en-US"/>
        </w:rPr>
      </w:pP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>Angular production workflow with multistage build</w:t>
      </w:r>
    </w:p>
    <w:p w:rsidR="00550958" w:rsidRDefault="00534D3E" w:rsidP="00534D3E">
      <w:pPr>
        <w:rPr>
          <w:lang w:val="en-US"/>
        </w:rPr>
      </w:pPr>
      <w:r>
        <w:rPr>
          <w:lang w:val="en-US"/>
        </w:rPr>
        <w:t xml:space="preserve">In this way of working you do not need </w:t>
      </w:r>
      <w:r w:rsidR="00D145B5">
        <w:rPr>
          <w:lang w:val="en-US"/>
        </w:rPr>
        <w:t xml:space="preserve">a </w:t>
      </w:r>
      <w:r>
        <w:rPr>
          <w:lang w:val="en-US"/>
        </w:rPr>
        <w:t>local version of node</w:t>
      </w:r>
      <w:r w:rsidR="00550958">
        <w:rPr>
          <w:lang w:val="en-US"/>
        </w:rPr>
        <w:t xml:space="preserve">, </w:t>
      </w:r>
      <w:r>
        <w:rPr>
          <w:lang w:val="en-US"/>
        </w:rPr>
        <w:t>npm</w:t>
      </w:r>
      <w:r w:rsidR="00550958">
        <w:rPr>
          <w:lang w:val="en-US"/>
        </w:rPr>
        <w:t>, angular packages</w:t>
      </w:r>
      <w:r>
        <w:rPr>
          <w:lang w:val="en-US"/>
        </w:rPr>
        <w:t xml:space="preserve">. You will build your Angular app in a container. In this container your Angular application is the dist directory. For production and other test environments we </w:t>
      </w:r>
      <w:r w:rsidR="00550958">
        <w:rPr>
          <w:lang w:val="en-US"/>
        </w:rPr>
        <w:t xml:space="preserve">will </w:t>
      </w:r>
      <w:r>
        <w:rPr>
          <w:lang w:val="en-US"/>
        </w:rPr>
        <w:t>have</w:t>
      </w:r>
      <w:r w:rsidR="009810CD">
        <w:rPr>
          <w:lang w:val="en-US"/>
        </w:rPr>
        <w:t xml:space="preserve"> a</w:t>
      </w:r>
      <w:r w:rsidR="00550958">
        <w:rPr>
          <w:lang w:val="en-US"/>
        </w:rPr>
        <w:t xml:space="preserve"> </w:t>
      </w:r>
      <w:r>
        <w:rPr>
          <w:lang w:val="en-US"/>
        </w:rPr>
        <w:t xml:space="preserve">container with a webserver and </w:t>
      </w:r>
      <w:r w:rsidR="009810CD">
        <w:rPr>
          <w:lang w:val="en-US"/>
        </w:rPr>
        <w:t xml:space="preserve">the </w:t>
      </w:r>
      <w:r>
        <w:rPr>
          <w:lang w:val="en-US"/>
        </w:rPr>
        <w:t xml:space="preserve">application from the dist directory. You can start this process with one (Docker) build command and run the application with </w:t>
      </w:r>
      <w:r w:rsidR="00550958">
        <w:rPr>
          <w:lang w:val="en-US"/>
        </w:rPr>
        <w:t xml:space="preserve">one </w:t>
      </w:r>
      <w:r>
        <w:rPr>
          <w:lang w:val="en-US"/>
        </w:rPr>
        <w:t>(Docker) run command.</w:t>
      </w:r>
    </w:p>
    <w:p w:rsidR="009810CD" w:rsidRDefault="009810CD" w:rsidP="00534D3E">
      <w:pPr>
        <w:rPr>
          <w:lang w:val="en-US"/>
        </w:rPr>
      </w:pPr>
    </w:p>
    <w:p w:rsidR="00E05EAD" w:rsidRDefault="00E05EAD" w:rsidP="00534D3E">
      <w:pPr>
        <w:rPr>
          <w:lang w:val="en-US"/>
        </w:rPr>
      </w:pPr>
      <w:r>
        <w:rPr>
          <w:lang w:val="en-US"/>
        </w:rPr>
        <w:t xml:space="preserve">Clone / copy the repo: </w:t>
      </w:r>
      <w:hyperlink r:id="rId22" w:history="1">
        <w:r w:rsidRPr="005F468A">
          <w:rPr>
            <w:rStyle w:val="Hyperlink"/>
            <w:lang w:val="en-US"/>
          </w:rPr>
          <w:t>https://github.com/Sim007/My1Angular.git</w:t>
        </w:r>
      </w:hyperlink>
      <w:r w:rsidR="008E37D7">
        <w:rPr>
          <w:lang w:val="en-US"/>
        </w:rPr>
        <w:t xml:space="preserve"> where the source is.</w:t>
      </w:r>
    </w:p>
    <w:p w:rsidR="00E05EAD" w:rsidRDefault="00BB1C7C" w:rsidP="00534D3E">
      <w:pPr>
        <w:rPr>
          <w:lang w:val="en-US"/>
        </w:rPr>
      </w:pPr>
      <w:r>
        <w:rPr>
          <w:lang w:val="en-US"/>
        </w:rPr>
        <w:t>Open Visual Studio Code and g</w:t>
      </w:r>
      <w:r w:rsidR="009810CD">
        <w:rPr>
          <w:lang w:val="en-US"/>
        </w:rPr>
        <w:t>o</w:t>
      </w:r>
      <w:r>
        <w:rPr>
          <w:lang w:val="en-US"/>
        </w:rPr>
        <w:t xml:space="preserve"> </w:t>
      </w:r>
      <w:r w:rsidR="009810CD">
        <w:rPr>
          <w:lang w:val="en-US"/>
        </w:rPr>
        <w:t>to the directory.</w:t>
      </w:r>
    </w:p>
    <w:p w:rsidR="00BB1C7C" w:rsidRPr="00BB1C7C" w:rsidRDefault="00BB1C7C" w:rsidP="00534D3E">
      <w:pPr>
        <w:rPr>
          <w:lang w:val="en-US"/>
        </w:rPr>
      </w:pPr>
      <w:r>
        <w:rPr>
          <w:lang w:val="en-US"/>
        </w:rPr>
        <w:t xml:space="preserve">Open the file: </w:t>
      </w:r>
      <w:r w:rsidRPr="00BB1C7C">
        <w:rPr>
          <w:lang w:val="en-US" w:eastAsia="nl-NL"/>
        </w:rPr>
        <w:t>my1angular.prodflow</w:t>
      </w:r>
      <w:r>
        <w:rPr>
          <w:lang w:val="en-US" w:eastAsia="nl-NL"/>
        </w:rPr>
        <w:t>.</w:t>
      </w:r>
      <w:r w:rsidR="00AB30F7">
        <w:rPr>
          <w:lang w:val="en-US" w:eastAsia="nl-NL"/>
        </w:rPr>
        <w:t>dockerfile</w:t>
      </w:r>
      <w:r w:rsidR="00F14AAD">
        <w:rPr>
          <w:lang w:val="en-US" w:eastAsia="nl-NL"/>
        </w:rPr>
        <w:t>.</w:t>
      </w:r>
      <w:r>
        <w:rPr>
          <w:lang w:val="en-US" w:eastAsia="nl-NL"/>
        </w:rPr>
        <w:t xml:space="preserve"> Read and understand the multistage build file.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Start the multistage build with:</w:t>
      </w:r>
    </w:p>
    <w:p w:rsidR="00534D3E" w:rsidRPr="0022207C" w:rsidRDefault="00534D3E" w:rsidP="00534D3E">
      <w:pPr>
        <w:pStyle w:val="CodeSnippet"/>
        <w:rPr>
          <w:color w:val="D4D4D4"/>
          <w:lang w:eastAsia="nl-NL"/>
        </w:rPr>
      </w:pPr>
      <w:r w:rsidRPr="005632B3">
        <w:rPr>
          <w:lang w:eastAsia="nl-NL"/>
        </w:rPr>
        <w:t>docker build -t my1angular.prodflow -f my1angular.prodflow.dockerfile 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Please note this process takes a long time the first time because it will </w:t>
      </w:r>
      <w:r w:rsidR="00550958">
        <w:rPr>
          <w:lang w:val="en-US"/>
        </w:rPr>
        <w:t>install</w:t>
      </w:r>
      <w:r w:rsidR="008A01C3">
        <w:rPr>
          <w:lang w:val="en-US"/>
        </w:rPr>
        <w:t xml:space="preserve"> all needed artifacts.</w:t>
      </w:r>
    </w:p>
    <w:p w:rsidR="00534D3E" w:rsidRDefault="00534D3E" w:rsidP="00C16F5F">
      <w:pPr>
        <w:rPr>
          <w:lang w:val="en-US"/>
        </w:rPr>
      </w:pPr>
      <w:r>
        <w:rPr>
          <w:lang w:val="en-US"/>
        </w:rPr>
        <w:t>You can run the Angular app in the container with</w:t>
      </w:r>
    </w:p>
    <w:p w:rsidR="00C16F5F" w:rsidRPr="00C16F5F" w:rsidRDefault="00C16F5F" w:rsidP="00C16F5F">
      <w:pPr>
        <w:pStyle w:val="CodeSnippet"/>
      </w:pPr>
      <w:r w:rsidRPr="00C16F5F">
        <w:rPr>
          <w:rStyle w:val="CodeSnippetChar"/>
        </w:rPr>
        <w:t>docker container run -d --rm --name my1angular1 -p 4200:80</w:t>
      </w:r>
      <w:r w:rsidRPr="00C16F5F">
        <w:t xml:space="preserve"> my1angular.prodflow</w:t>
      </w:r>
    </w:p>
    <w:p w:rsidR="00534D3E" w:rsidRPr="00D44CDF" w:rsidRDefault="00534D3E" w:rsidP="00534D3E">
      <w:pPr>
        <w:rPr>
          <w:lang w:val="en-US"/>
        </w:rPr>
      </w:pP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 xml:space="preserve">Angular run – local, push to Docker registry, </w:t>
      </w:r>
      <w:r w:rsidR="00727E74">
        <w:rPr>
          <w:lang w:val="en-US"/>
        </w:rPr>
        <w:t>run on</w:t>
      </w:r>
      <w:r>
        <w:rPr>
          <w:lang w:val="en-US"/>
        </w:rPr>
        <w:t xml:space="preserve"> another Dockerhost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With </w:t>
      </w:r>
      <w:r w:rsidR="00D145B5">
        <w:rPr>
          <w:lang w:val="en-US"/>
        </w:rPr>
        <w:t xml:space="preserve">the </w:t>
      </w:r>
      <w:r>
        <w:rPr>
          <w:lang w:val="en-US"/>
        </w:rPr>
        <w:t xml:space="preserve">container we have a running </w:t>
      </w:r>
      <w:r w:rsidR="00D145B5">
        <w:rPr>
          <w:lang w:val="en-US"/>
        </w:rPr>
        <w:t>A</w:t>
      </w:r>
      <w:r>
        <w:rPr>
          <w:lang w:val="en-US"/>
        </w:rPr>
        <w:t>ngular application. The container</w:t>
      </w:r>
      <w:r w:rsidR="00D145B5">
        <w:rPr>
          <w:lang w:val="en-US"/>
        </w:rPr>
        <w:t xml:space="preserve"> -</w:t>
      </w:r>
      <w:r>
        <w:rPr>
          <w:lang w:val="en-US"/>
        </w:rPr>
        <w:t xml:space="preserve"> the</w:t>
      </w:r>
      <w:r w:rsidR="008A01C3">
        <w:rPr>
          <w:lang w:val="en-US"/>
        </w:rPr>
        <w:t xml:space="preserve"> container</w:t>
      </w:r>
      <w:r>
        <w:rPr>
          <w:lang w:val="en-US"/>
        </w:rPr>
        <w:t xml:space="preserve"> image to be precise</w:t>
      </w:r>
      <w:r w:rsidR="00D145B5">
        <w:rPr>
          <w:lang w:val="en-US"/>
        </w:rPr>
        <w:t xml:space="preserve"> -</w:t>
      </w:r>
      <w:r>
        <w:rPr>
          <w:lang w:val="en-US"/>
        </w:rPr>
        <w:t xml:space="preserve"> we can share with </w:t>
      </w:r>
      <w:r w:rsidR="008A01C3">
        <w:rPr>
          <w:lang w:val="en-US"/>
        </w:rPr>
        <w:t>colleagues</w:t>
      </w:r>
      <w:r>
        <w:rPr>
          <w:lang w:val="en-US"/>
        </w:rPr>
        <w:t xml:space="preserve"> </w:t>
      </w:r>
      <w:r w:rsidR="008A01C3">
        <w:rPr>
          <w:lang w:val="en-US"/>
        </w:rPr>
        <w:t>or</w:t>
      </w:r>
      <w:r>
        <w:rPr>
          <w:lang w:val="en-US"/>
        </w:rPr>
        <w:t xml:space="preserve"> give </w:t>
      </w:r>
      <w:r w:rsidR="008A01C3">
        <w:rPr>
          <w:lang w:val="en-US"/>
        </w:rPr>
        <w:t>it to</w:t>
      </w:r>
      <w:r>
        <w:rPr>
          <w:lang w:val="en-US"/>
        </w:rPr>
        <w:t xml:space="preserve"> the production process.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The image is available on the laptop and we </w:t>
      </w:r>
      <w:r w:rsidR="008A01C3">
        <w:rPr>
          <w:lang w:val="en-US"/>
        </w:rPr>
        <w:t xml:space="preserve">have </w:t>
      </w:r>
      <w:r w:rsidR="00D145B5">
        <w:rPr>
          <w:lang w:val="en-US"/>
        </w:rPr>
        <w:t xml:space="preserve">to </w:t>
      </w:r>
      <w:r>
        <w:rPr>
          <w:lang w:val="en-US"/>
        </w:rPr>
        <w:t xml:space="preserve">transfer it to the </w:t>
      </w:r>
      <w:r w:rsidR="008A01C3">
        <w:rPr>
          <w:lang w:val="en-US"/>
        </w:rPr>
        <w:t xml:space="preserve">registry for sharing. We will use </w:t>
      </w:r>
      <w:r>
        <w:rPr>
          <w:lang w:val="en-US"/>
        </w:rPr>
        <w:t>DockerHub.</w:t>
      </w:r>
    </w:p>
    <w:p w:rsidR="00534D3E" w:rsidRDefault="00534D3E" w:rsidP="00534D3E">
      <w:pPr>
        <w:rPr>
          <w:lang w:val="en-US" w:eastAsia="nl-NL"/>
        </w:rPr>
      </w:pPr>
      <w:r>
        <w:rPr>
          <w:lang w:val="en-US"/>
        </w:rPr>
        <w:t xml:space="preserve">We must tag </w:t>
      </w:r>
      <w:r w:rsidR="00D145B5">
        <w:rPr>
          <w:lang w:val="en-US"/>
        </w:rPr>
        <w:t xml:space="preserve">the </w:t>
      </w:r>
      <w:r>
        <w:rPr>
          <w:lang w:val="en-US"/>
        </w:rPr>
        <w:t xml:space="preserve">container with repo name and we can also give </w:t>
      </w:r>
      <w:r w:rsidR="008A01C3">
        <w:rPr>
          <w:lang w:val="en-US"/>
        </w:rPr>
        <w:t xml:space="preserve">a </w:t>
      </w:r>
      <w:r>
        <w:rPr>
          <w:lang w:val="en-US"/>
        </w:rPr>
        <w:t>version number. For example: sim007/</w:t>
      </w:r>
      <w:r w:rsidR="00D145B5">
        <w:rPr>
          <w:lang w:val="en-US" w:eastAsia="nl-NL"/>
        </w:rPr>
        <w:t>my1angular.prod</w:t>
      </w:r>
      <w:r w:rsidRPr="00425CCD">
        <w:rPr>
          <w:lang w:val="en-US" w:eastAsia="nl-NL"/>
        </w:rPr>
        <w:t>:0.1.0</w:t>
      </w:r>
    </w:p>
    <w:p w:rsidR="00534D3E" w:rsidRDefault="00534D3E" w:rsidP="00534D3E">
      <w:pPr>
        <w:rPr>
          <w:lang w:val="en-US"/>
        </w:rPr>
      </w:pPr>
      <w:r w:rsidRPr="00840FDA">
        <w:rPr>
          <w:lang w:val="en-US"/>
        </w:rPr>
        <w:t xml:space="preserve">With </w:t>
      </w:r>
      <w:r w:rsidR="000A6DA0">
        <w:rPr>
          <w:lang w:val="en-US"/>
        </w:rPr>
        <w:t xml:space="preserve">the </w:t>
      </w:r>
      <w:r w:rsidRPr="00840FDA">
        <w:rPr>
          <w:lang w:val="en-US"/>
        </w:rPr>
        <w:t>following command we p</w:t>
      </w:r>
      <w:r>
        <w:rPr>
          <w:lang w:val="en-US"/>
        </w:rPr>
        <w:t xml:space="preserve">ush it to </w:t>
      </w:r>
      <w:r w:rsidR="000A6DA0">
        <w:rPr>
          <w:lang w:val="en-US"/>
        </w:rPr>
        <w:t xml:space="preserve">the </w:t>
      </w:r>
      <w:r>
        <w:rPr>
          <w:lang w:val="en-US"/>
        </w:rPr>
        <w:t>Docker Hub</w:t>
      </w:r>
      <w:r w:rsidR="00D254B5">
        <w:rPr>
          <w:lang w:val="en-US"/>
        </w:rPr>
        <w:t xml:space="preserve"> (docker.io)</w:t>
      </w:r>
      <w:r>
        <w:rPr>
          <w:lang w:val="en-US"/>
        </w:rPr>
        <w:t>.</w:t>
      </w:r>
    </w:p>
    <w:p w:rsidR="00534D3E" w:rsidRPr="00D73917" w:rsidRDefault="00534D3E" w:rsidP="00534D3E">
      <w:pPr>
        <w:pStyle w:val="CodeSnippet"/>
        <w:rPr>
          <w:color w:val="D4D4D4"/>
          <w:lang w:eastAsia="nl-NL"/>
        </w:rPr>
      </w:pPr>
      <w:r w:rsidRPr="00534D3E">
        <w:t>docker push &lt;repo&gt;/</w:t>
      </w:r>
      <w:r w:rsidRPr="001F4CF7">
        <w:rPr>
          <w:lang w:eastAsia="nl-NL"/>
        </w:rPr>
        <w:t>my1angular.</w:t>
      </w:r>
      <w:r>
        <w:rPr>
          <w:lang w:eastAsia="nl-NL"/>
        </w:rPr>
        <w:t>prod:&lt;tag&gt;</w:t>
      </w:r>
    </w:p>
    <w:p w:rsidR="00534D3E" w:rsidRDefault="00534D3E" w:rsidP="00534D3E">
      <w:pPr>
        <w:rPr>
          <w:lang w:val="en-US"/>
        </w:rPr>
      </w:pPr>
      <w:r w:rsidRPr="00D62F84">
        <w:rPr>
          <w:lang w:val="en-US"/>
        </w:rPr>
        <w:t>On</w:t>
      </w:r>
      <w:r>
        <w:rPr>
          <w:lang w:val="en-US"/>
        </w:rPr>
        <w:t xml:space="preserve"> any Docker system you can run the container. For this </w:t>
      </w:r>
      <w:r w:rsidR="000A6DA0">
        <w:rPr>
          <w:lang w:val="en-US"/>
        </w:rPr>
        <w:t>part</w:t>
      </w:r>
      <w:r>
        <w:rPr>
          <w:lang w:val="en-US"/>
        </w:rPr>
        <w:t xml:space="preserve"> we will use </w:t>
      </w:r>
      <w:r w:rsidR="000A6DA0">
        <w:rPr>
          <w:lang w:val="en-US"/>
        </w:rPr>
        <w:t>play-with-</w:t>
      </w:r>
      <w:r>
        <w:rPr>
          <w:lang w:val="en-US"/>
        </w:rPr>
        <w:t>Docker environment.</w:t>
      </w:r>
    </w:p>
    <w:p w:rsidR="00534D3E" w:rsidRPr="00D62F84" w:rsidRDefault="00534D3E" w:rsidP="00534D3E">
      <w:pPr>
        <w:rPr>
          <w:lang w:val="en-US"/>
        </w:rPr>
      </w:pPr>
      <w:r>
        <w:rPr>
          <w:lang w:val="en-US"/>
        </w:rPr>
        <w:t>To pull the image</w:t>
      </w:r>
    </w:p>
    <w:p w:rsidR="00534D3E" w:rsidRPr="00887445" w:rsidRDefault="00534D3E" w:rsidP="00534D3E">
      <w:pPr>
        <w:pStyle w:val="CodeSnippet"/>
        <w:rPr>
          <w:color w:val="D4D4D4"/>
          <w:lang w:eastAsia="nl-NL"/>
        </w:rPr>
      </w:pPr>
      <w:r w:rsidRPr="00D62F84">
        <w:t xml:space="preserve">docker pull </w:t>
      </w:r>
      <w:r>
        <w:t>&lt;repo&gt;</w:t>
      </w:r>
      <w:r w:rsidRPr="00D62F84">
        <w:t>/</w:t>
      </w:r>
      <w:r w:rsidRPr="001F4CF7">
        <w:rPr>
          <w:lang w:eastAsia="nl-NL"/>
        </w:rPr>
        <w:t>my1angular.</w:t>
      </w:r>
      <w:r>
        <w:rPr>
          <w:lang w:eastAsia="nl-NL"/>
        </w:rPr>
        <w:t>prod:&lt;tag&gt;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To run a container from the image</w:t>
      </w:r>
    </w:p>
    <w:p w:rsidR="00534D3E" w:rsidRPr="00AB416E" w:rsidRDefault="00534D3E" w:rsidP="00534D3E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 xml:space="preserve">docker container run -d --rm -p </w:t>
      </w:r>
      <w:r>
        <w:rPr>
          <w:lang w:eastAsia="nl-NL"/>
        </w:rPr>
        <w:t xml:space="preserve">–name my1angular </w:t>
      </w:r>
      <w:r w:rsidRPr="001F4CF7">
        <w:rPr>
          <w:lang w:eastAsia="nl-NL"/>
        </w:rPr>
        <w:t xml:space="preserve">4200:80 </w:t>
      </w:r>
      <w:r>
        <w:rPr>
          <w:lang w:eastAsia="nl-NL"/>
        </w:rPr>
        <w:t>&lt;repo&gt;/</w:t>
      </w:r>
      <w:r w:rsidRPr="001F4CF7">
        <w:rPr>
          <w:lang w:eastAsia="nl-NL"/>
        </w:rPr>
        <w:t>my1angular.</w:t>
      </w:r>
      <w:r>
        <w:rPr>
          <w:lang w:eastAsia="nl-NL"/>
        </w:rPr>
        <w:t>prod:&lt;tag&gt;</w:t>
      </w:r>
    </w:p>
    <w:p w:rsidR="00534D3E" w:rsidRPr="00D62F84" w:rsidRDefault="00534D3E" w:rsidP="00534D3E">
      <w:pPr>
        <w:rPr>
          <w:lang w:val="en-US"/>
        </w:rPr>
      </w:pP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>Working with the Angular CLI in a container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Th</w:t>
      </w:r>
      <w:r w:rsidR="00E97A48">
        <w:rPr>
          <w:lang w:val="en-US"/>
        </w:rPr>
        <w:t>e</w:t>
      </w:r>
      <w:r>
        <w:rPr>
          <w:lang w:val="en-US"/>
        </w:rPr>
        <w:t xml:space="preserve"> use</w:t>
      </w:r>
      <w:r w:rsidR="00E97A48">
        <w:rPr>
          <w:lang w:val="en-US"/>
        </w:rPr>
        <w:t xml:space="preserve"> </w:t>
      </w:r>
      <w:r>
        <w:rPr>
          <w:lang w:val="en-US"/>
        </w:rPr>
        <w:t xml:space="preserve">case is that you don’t have </w:t>
      </w:r>
      <w:r w:rsidR="00E97A48">
        <w:rPr>
          <w:lang w:val="en-US"/>
        </w:rPr>
        <w:t>an A</w:t>
      </w:r>
      <w:r>
        <w:rPr>
          <w:lang w:val="en-US"/>
        </w:rPr>
        <w:t xml:space="preserve">ngular environment or not the correct version of npm, nodejs, @angular/cli. 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Clone / copy the repo </w:t>
      </w:r>
      <w:hyperlink r:id="rId23" w:history="1">
        <w:r w:rsidRPr="00EB32E5">
          <w:rPr>
            <w:rStyle w:val="Hyperlink"/>
            <w:lang w:val="en-US"/>
          </w:rPr>
          <w:t>https://github.com/Sim007/MyToHAngular.git</w:t>
        </w:r>
      </w:hyperlink>
      <w:r>
        <w:rPr>
          <w:lang w:val="en-US"/>
        </w:rPr>
        <w:t xml:space="preserve"> with the extra files.</w:t>
      </w:r>
    </w:p>
    <w:p w:rsidR="00534D3E" w:rsidRDefault="00534D3E" w:rsidP="00534D3E">
      <w:pPr>
        <w:spacing w:before="240"/>
        <w:rPr>
          <w:lang w:val="en-US"/>
        </w:rPr>
      </w:pPr>
      <w:r>
        <w:rPr>
          <w:lang w:val="en-US"/>
        </w:rPr>
        <w:t xml:space="preserve">This </w:t>
      </w:r>
      <w:r w:rsidR="00CA0456">
        <w:rPr>
          <w:lang w:val="en-US"/>
        </w:rPr>
        <w:t xml:space="preserve">is </w:t>
      </w:r>
      <w:r>
        <w:rPr>
          <w:lang w:val="en-US"/>
        </w:rPr>
        <w:t xml:space="preserve">a fork </w:t>
      </w:r>
      <w:r w:rsidR="00CA0456">
        <w:rPr>
          <w:lang w:val="en-US"/>
        </w:rPr>
        <w:t xml:space="preserve">of </w:t>
      </w:r>
      <w:r>
        <w:rPr>
          <w:lang w:val="en-US"/>
        </w:rPr>
        <w:t>the angular showcase Tour of Heroes (ToH). (</w:t>
      </w:r>
      <w:hyperlink r:id="rId24" w:history="1">
        <w:r w:rsidRPr="00EB32E5">
          <w:rPr>
            <w:rStyle w:val="Hyperlink"/>
            <w:lang w:val="en-US"/>
          </w:rPr>
          <w:t>https://angular.io/tutorial</w:t>
        </w:r>
      </w:hyperlink>
      <w:r>
        <w:rPr>
          <w:lang w:val="en-US"/>
        </w:rPr>
        <w:t>)</w:t>
      </w:r>
    </w:p>
    <w:p w:rsidR="00534D3E" w:rsidRDefault="00534D3E" w:rsidP="00534D3E">
      <w:pPr>
        <w:rPr>
          <w:lang w:val="en-US"/>
        </w:rPr>
      </w:pPr>
    </w:p>
    <w:p w:rsidR="00534D3E" w:rsidRDefault="00534D3E" w:rsidP="00534D3E">
      <w:pPr>
        <w:rPr>
          <w:lang w:val="en-US"/>
        </w:rPr>
      </w:pPr>
      <w:r>
        <w:rPr>
          <w:lang w:val="en-US"/>
        </w:rPr>
        <w:t>Build the Angular CLI image:</w:t>
      </w:r>
    </w:p>
    <w:p w:rsidR="00534D3E" w:rsidRPr="00CA12D1" w:rsidRDefault="00534D3E" w:rsidP="00534D3E">
      <w:pPr>
        <w:pStyle w:val="CodeSnippet"/>
        <w:rPr>
          <w:color w:val="D4D4D4"/>
          <w:lang w:eastAsia="nl-NL"/>
        </w:rPr>
      </w:pPr>
      <w:r w:rsidRPr="003E0C0A">
        <w:rPr>
          <w:lang w:eastAsia="nl-NL"/>
        </w:rPr>
        <w:t>docker image build -t angularclitoh -f mytohangular.cli.dockerfile .</w:t>
      </w:r>
    </w:p>
    <w:p w:rsidR="00534D3E" w:rsidRDefault="00534D3E" w:rsidP="00534D3E">
      <w:pPr>
        <w:rPr>
          <w:lang w:val="en-US" w:eastAsia="nl-NL"/>
        </w:rPr>
      </w:pPr>
      <w:r w:rsidRPr="002418AA">
        <w:rPr>
          <w:lang w:val="en-US" w:eastAsia="nl-NL"/>
        </w:rPr>
        <w:t xml:space="preserve">Note this can take </w:t>
      </w:r>
      <w:r>
        <w:rPr>
          <w:lang w:val="en-US" w:eastAsia="nl-NL"/>
        </w:rPr>
        <w:t>minutes. Just be patient.</w:t>
      </w:r>
    </w:p>
    <w:p w:rsidR="00534D3E" w:rsidRDefault="00534D3E" w:rsidP="00534D3E">
      <w:pPr>
        <w:rPr>
          <w:lang w:val="en-US" w:eastAsia="nl-NL"/>
        </w:rPr>
      </w:pPr>
      <w:r>
        <w:rPr>
          <w:lang w:val="en-US" w:eastAsia="nl-NL"/>
        </w:rPr>
        <w:t>Start the container and link your repo.</w:t>
      </w:r>
    </w:p>
    <w:p w:rsidR="00534D3E" w:rsidRPr="002418AA" w:rsidRDefault="00534D3E" w:rsidP="00534D3E">
      <w:pPr>
        <w:pStyle w:val="CodeSnippet"/>
        <w:rPr>
          <w:color w:val="D4D4D4"/>
          <w:lang w:eastAsia="nl-NL"/>
        </w:rPr>
      </w:pPr>
      <w:r w:rsidRPr="002418AA">
        <w:rPr>
          <w:lang w:eastAsia="nl-NL"/>
        </w:rPr>
        <w:t>docker container run -it --name angularclitoh -v ${pwd}:/tmp angularclitoh sh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With this container you have a</w:t>
      </w:r>
      <w:r w:rsidR="00CA0456">
        <w:rPr>
          <w:lang w:val="en-US"/>
        </w:rPr>
        <w:t>n</w:t>
      </w:r>
      <w:r>
        <w:rPr>
          <w:lang w:val="en-US"/>
        </w:rPr>
        <w:t xml:space="preserve"> Agular CLI in a container. 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You have </w:t>
      </w:r>
      <w:r w:rsidR="00CA0456">
        <w:rPr>
          <w:lang w:val="en-US"/>
        </w:rPr>
        <w:t xml:space="preserve">an </w:t>
      </w:r>
      <w:r>
        <w:rPr>
          <w:lang w:val="en-US"/>
        </w:rPr>
        <w:t>Angular CLI on Alpine Linux.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In the Angular CLI you can modify the sources in Visual Studio Code.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The source directory is linked with /tmp in the CLI container.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So go to </w:t>
      </w:r>
      <w:r w:rsidR="00CA0456">
        <w:rPr>
          <w:lang w:val="en-US"/>
        </w:rPr>
        <w:t xml:space="preserve">the </w:t>
      </w:r>
      <w:r>
        <w:rPr>
          <w:lang w:val="en-US"/>
        </w:rPr>
        <w:t>dir</w:t>
      </w:r>
      <w:r w:rsidR="00CA0456">
        <w:rPr>
          <w:lang w:val="en-US"/>
        </w:rPr>
        <w:t>ectory</w:t>
      </w:r>
      <w:r>
        <w:rPr>
          <w:lang w:val="en-US"/>
        </w:rPr>
        <w:t xml:space="preserve"> and start a build</w:t>
      </w:r>
      <w:r w:rsidR="00CA0456">
        <w:rPr>
          <w:lang w:val="en-US"/>
        </w:rPr>
        <w:t>:</w:t>
      </w:r>
    </w:p>
    <w:p w:rsidR="00534D3E" w:rsidRDefault="00534D3E" w:rsidP="00534D3E">
      <w:pPr>
        <w:pStyle w:val="CodeSnippet"/>
      </w:pPr>
      <w:r>
        <w:t>cd tmp</w:t>
      </w:r>
    </w:p>
    <w:p w:rsidR="00534D3E" w:rsidRDefault="00534D3E" w:rsidP="00534D3E">
      <w:pPr>
        <w:pStyle w:val="CodeSnippet"/>
      </w:pPr>
      <w:r w:rsidRPr="00EC763B">
        <w:t>ng build --watch --delete-output-path=false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We build the app and then the </w:t>
      </w:r>
      <w:r w:rsidR="00282E1C">
        <w:rPr>
          <w:lang w:val="en-US"/>
        </w:rPr>
        <w:t>CLI</w:t>
      </w:r>
      <w:r>
        <w:rPr>
          <w:lang w:val="en-US"/>
        </w:rPr>
        <w:t xml:space="preserve"> waits for changes and it will build again.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We have to start another container for the production container.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Open a new powershell in the source directory and build the container image.</w:t>
      </w:r>
    </w:p>
    <w:p w:rsidR="00534D3E" w:rsidRPr="0061733A" w:rsidRDefault="00534D3E" w:rsidP="00534D3E">
      <w:pPr>
        <w:pStyle w:val="CodeSnippet"/>
        <w:rPr>
          <w:color w:val="D4D4D4"/>
          <w:lang w:eastAsia="nl-NL"/>
        </w:rPr>
      </w:pPr>
      <w:r w:rsidRPr="0061733A">
        <w:rPr>
          <w:lang w:eastAsia="nl-NL"/>
        </w:rPr>
        <w:t>docker build -t mytohangular.dev -f mytohangular.dev.dockerfile 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Start the container with:</w:t>
      </w:r>
    </w:p>
    <w:p w:rsidR="00534D3E" w:rsidRPr="0061733A" w:rsidRDefault="00534D3E" w:rsidP="00534D3E">
      <w:pPr>
        <w:pStyle w:val="CodeSnippet"/>
        <w:rPr>
          <w:color w:val="D4D4D4"/>
          <w:lang w:eastAsia="nl-NL"/>
        </w:rPr>
      </w:pPr>
      <w:r w:rsidRPr="0061733A">
        <w:rPr>
          <w:lang w:eastAsia="nl-NL"/>
        </w:rPr>
        <w:t>docker container run -d --rm -p 4200:80 -v ${pwd}/dist:/usr/share/nginx/html mytohangular.dev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The Angular CLI container is linked to </w:t>
      </w:r>
      <w:r w:rsidR="00282E1C">
        <w:rPr>
          <w:lang w:val="en-US"/>
        </w:rPr>
        <w:t xml:space="preserve">the </w:t>
      </w:r>
      <w:r>
        <w:rPr>
          <w:lang w:val="en-US"/>
        </w:rPr>
        <w:t xml:space="preserve">source directory and the dev container is linked to </w:t>
      </w:r>
      <w:r w:rsidR="00282E1C">
        <w:rPr>
          <w:lang w:val="en-US"/>
        </w:rPr>
        <w:t xml:space="preserve">the </w:t>
      </w:r>
      <w:r>
        <w:rPr>
          <w:lang w:val="en-US"/>
        </w:rPr>
        <w:t>dist directory.</w:t>
      </w:r>
    </w:p>
    <w:p w:rsidR="00634239" w:rsidRDefault="00634239" w:rsidP="00534D3E">
      <w:pPr>
        <w:rPr>
          <w:lang w:val="en-US"/>
        </w:rPr>
      </w:pPr>
    </w:p>
    <w:p w:rsidR="00EB362D" w:rsidRDefault="00EA54FF" w:rsidP="009810CD">
      <w:pPr>
        <w:pStyle w:val="Heading1"/>
        <w:rPr>
          <w:lang w:val="en-US"/>
        </w:rPr>
      </w:pPr>
      <w:bookmarkStart w:id="44" w:name="_Toc530515589"/>
      <w:r>
        <w:rPr>
          <w:lang w:val="en-US"/>
        </w:rPr>
        <w:t xml:space="preserve">Bonus: </w:t>
      </w:r>
      <w:r w:rsidR="006111F3">
        <w:rPr>
          <w:lang w:val="en-US"/>
        </w:rPr>
        <w:t xml:space="preserve">Angular </w:t>
      </w:r>
      <w:r>
        <w:rPr>
          <w:lang w:val="en-US"/>
        </w:rPr>
        <w:t xml:space="preserve">local </w:t>
      </w:r>
      <w:r w:rsidR="006111F3">
        <w:rPr>
          <w:lang w:val="en-US"/>
        </w:rPr>
        <w:t>build exampl</w:t>
      </w:r>
      <w:r>
        <w:rPr>
          <w:lang w:val="en-US"/>
        </w:rPr>
        <w:t>e</w:t>
      </w:r>
      <w:r w:rsidR="00931C40">
        <w:rPr>
          <w:lang w:val="en-US"/>
        </w:rPr>
        <w:t>s</w:t>
      </w:r>
      <w:bookmarkEnd w:id="44"/>
    </w:p>
    <w:p w:rsidR="00634239" w:rsidRDefault="00634239" w:rsidP="00534D3E">
      <w:pPr>
        <w:rPr>
          <w:lang w:val="en-US"/>
        </w:rPr>
      </w:pPr>
      <w:r>
        <w:rPr>
          <w:lang w:val="en-US"/>
        </w:rPr>
        <w:t xml:space="preserve">If you have </w:t>
      </w:r>
      <w:r w:rsidR="00282E1C">
        <w:rPr>
          <w:lang w:val="en-US"/>
        </w:rPr>
        <w:t xml:space="preserve">a </w:t>
      </w:r>
      <w:r w:rsidR="00EB362D">
        <w:rPr>
          <w:lang w:val="en-US"/>
        </w:rPr>
        <w:t xml:space="preserve">local Angular environment you can do </w:t>
      </w:r>
      <w:r w:rsidR="00282E1C">
        <w:rPr>
          <w:lang w:val="en-US"/>
        </w:rPr>
        <w:t xml:space="preserve">the </w:t>
      </w:r>
      <w:r w:rsidR="00EB362D">
        <w:rPr>
          <w:lang w:val="en-US"/>
        </w:rPr>
        <w:t>following parts:</w:t>
      </w:r>
    </w:p>
    <w:p w:rsidR="00634239" w:rsidRPr="00282E1C" w:rsidRDefault="00634239" w:rsidP="00282E1C">
      <w:pPr>
        <w:pStyle w:val="ListParagraph"/>
        <w:numPr>
          <w:ilvl w:val="0"/>
          <w:numId w:val="15"/>
        </w:numPr>
        <w:rPr>
          <w:lang w:val="en-US"/>
        </w:rPr>
      </w:pPr>
      <w:r w:rsidRPr="00282E1C">
        <w:rPr>
          <w:lang w:val="en-US"/>
        </w:rPr>
        <w:t>Angular workflow without Docker containers</w:t>
      </w:r>
    </w:p>
    <w:p w:rsidR="00634239" w:rsidRPr="00282E1C" w:rsidRDefault="00634239" w:rsidP="00282E1C">
      <w:pPr>
        <w:pStyle w:val="ListParagraph"/>
        <w:numPr>
          <w:ilvl w:val="0"/>
          <w:numId w:val="15"/>
        </w:numPr>
        <w:rPr>
          <w:lang w:val="en-US"/>
        </w:rPr>
      </w:pPr>
      <w:r w:rsidRPr="00282E1C">
        <w:rPr>
          <w:lang w:val="en-US"/>
        </w:rPr>
        <w:t>Angular workflow with production container</w:t>
      </w:r>
    </w:p>
    <w:p w:rsidR="00634239" w:rsidRPr="00282E1C" w:rsidRDefault="00634239" w:rsidP="00282E1C">
      <w:pPr>
        <w:pStyle w:val="ListParagraph"/>
        <w:numPr>
          <w:ilvl w:val="0"/>
          <w:numId w:val="15"/>
        </w:numPr>
        <w:rPr>
          <w:lang w:val="en-US"/>
        </w:rPr>
      </w:pPr>
      <w:r w:rsidRPr="00282E1C">
        <w:rPr>
          <w:lang w:val="en-US"/>
        </w:rPr>
        <w:t>Angular local workflow – test with container</w:t>
      </w:r>
    </w:p>
    <w:p w:rsidR="00EB362D" w:rsidRPr="00691245" w:rsidRDefault="00EB362D" w:rsidP="00EB362D">
      <w:pPr>
        <w:pStyle w:val="Heading2"/>
        <w:rPr>
          <w:lang w:val="en-US"/>
        </w:rPr>
      </w:pPr>
      <w:r w:rsidRPr="00691245">
        <w:rPr>
          <w:lang w:val="en-US"/>
        </w:rPr>
        <w:t>Angular workflow without Docker containers</w:t>
      </w:r>
    </w:p>
    <w:p w:rsidR="00EB362D" w:rsidRDefault="00EB362D" w:rsidP="00EB362D">
      <w:pPr>
        <w:rPr>
          <w:lang w:val="en-US"/>
        </w:rPr>
      </w:pPr>
      <w:r w:rsidRPr="00B26864">
        <w:rPr>
          <w:lang w:val="en-US"/>
        </w:rPr>
        <w:t>Local machine (laptop) with n</w:t>
      </w:r>
      <w:r>
        <w:rPr>
          <w:lang w:val="en-US"/>
        </w:rPr>
        <w:t>ode, npm and @angular/CLI.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You can install </w:t>
      </w:r>
      <w:r w:rsidR="0051319E">
        <w:rPr>
          <w:lang w:val="en-US"/>
        </w:rPr>
        <w:t>A</w:t>
      </w:r>
      <w:r>
        <w:rPr>
          <w:lang w:val="en-US"/>
        </w:rPr>
        <w:t xml:space="preserve">ngular </w:t>
      </w:r>
      <w:r w:rsidR="0051319E">
        <w:rPr>
          <w:lang w:val="en-US"/>
        </w:rPr>
        <w:t>CLI</w:t>
      </w:r>
      <w:r>
        <w:rPr>
          <w:lang w:val="en-US"/>
        </w:rPr>
        <w:t xml:space="preserve"> with:</w:t>
      </w:r>
    </w:p>
    <w:p w:rsidR="00EB362D" w:rsidRDefault="00EB362D" w:rsidP="00EB362D">
      <w:pPr>
        <w:pStyle w:val="CodeSnippet"/>
      </w:pPr>
      <w:r w:rsidRPr="002A337F">
        <w:t>npm install -g @angular/cli</w:t>
      </w:r>
    </w:p>
    <w:p w:rsidR="00EB362D" w:rsidRDefault="00EB362D" w:rsidP="00EB362D">
      <w:pPr>
        <w:rPr>
          <w:lang w:val="en-US"/>
        </w:rPr>
      </w:pPr>
      <w:r w:rsidRPr="002A337F">
        <w:rPr>
          <w:lang w:val="en-US"/>
        </w:rPr>
        <w:t xml:space="preserve">Check the </w:t>
      </w:r>
      <w:r>
        <w:rPr>
          <w:lang w:val="en-US"/>
        </w:rPr>
        <w:t>version with</w:t>
      </w:r>
    </w:p>
    <w:p w:rsidR="00EB362D" w:rsidRPr="002A337F" w:rsidRDefault="00EB362D" w:rsidP="00EB362D">
      <w:pPr>
        <w:pStyle w:val="CodeSnippet"/>
      </w:pPr>
      <w:r w:rsidRPr="002A337F">
        <w:t>node -v</w:t>
      </w:r>
    </w:p>
    <w:p w:rsidR="00EB362D" w:rsidRDefault="00EB362D" w:rsidP="00EB362D">
      <w:pPr>
        <w:pStyle w:val="CodeSnippet"/>
      </w:pPr>
      <w:r>
        <w:t>npm -v</w:t>
      </w:r>
    </w:p>
    <w:p w:rsidR="00EB362D" w:rsidRDefault="00EB362D" w:rsidP="00EB362D">
      <w:pPr>
        <w:pStyle w:val="CodeSnippet"/>
      </w:pPr>
      <w:r>
        <w:t>ng version</w:t>
      </w:r>
    </w:p>
    <w:p w:rsidR="00EB362D" w:rsidRDefault="0051319E" w:rsidP="00EB362D">
      <w:pPr>
        <w:rPr>
          <w:lang w:val="en-US"/>
        </w:rPr>
      </w:pPr>
      <w:r>
        <w:rPr>
          <w:lang w:val="en-US"/>
        </w:rPr>
        <w:t>W</w:t>
      </w:r>
      <w:r w:rsidR="00EB362D">
        <w:rPr>
          <w:lang w:val="en-US"/>
        </w:rPr>
        <w:t>ay of working: code – test -code – deliver app</w:t>
      </w:r>
    </w:p>
    <w:p w:rsidR="00EB362D" w:rsidRDefault="00EB362D" w:rsidP="00EB362D">
      <w:pPr>
        <w:rPr>
          <w:lang w:val="en-US"/>
        </w:rPr>
      </w:pP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Clone / copy the repo: </w:t>
      </w:r>
      <w:hyperlink r:id="rId25" w:history="1">
        <w:r w:rsidRPr="005F468A">
          <w:rPr>
            <w:rStyle w:val="Hyperlink"/>
            <w:lang w:val="en-US"/>
          </w:rPr>
          <w:t>https://github.com/Sim007/My1Angular.git</w:t>
        </w:r>
      </w:hyperlink>
    </w:p>
    <w:p w:rsidR="00EB362D" w:rsidRDefault="00EB362D" w:rsidP="00EB362D">
      <w:pPr>
        <w:rPr>
          <w:lang w:val="en-US"/>
        </w:rPr>
      </w:pPr>
      <w:r>
        <w:rPr>
          <w:lang w:val="en-US"/>
        </w:rPr>
        <w:t>Open VS Code and go</w:t>
      </w:r>
      <w:r w:rsidR="0051319E">
        <w:rPr>
          <w:lang w:val="en-US"/>
        </w:rPr>
        <w:t xml:space="preserve"> </w:t>
      </w:r>
      <w:r>
        <w:rPr>
          <w:lang w:val="en-US"/>
        </w:rPr>
        <w:t>to directory.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(Deliver) app:</w:t>
      </w:r>
    </w:p>
    <w:p w:rsidR="00EB362D" w:rsidRDefault="00EB362D" w:rsidP="00EB362D">
      <w:pPr>
        <w:pStyle w:val="CodeSnippet"/>
      </w:pPr>
      <w:r>
        <w:t>ng build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Serve app to test</w:t>
      </w:r>
    </w:p>
    <w:p w:rsidR="00EB362D" w:rsidRDefault="00EB362D" w:rsidP="00EB362D">
      <w:pPr>
        <w:pStyle w:val="CodeSnippet"/>
      </w:pPr>
      <w:r>
        <w:t xml:space="preserve">ng serve -o </w:t>
      </w:r>
    </w:p>
    <w:p w:rsidR="00EB362D" w:rsidRPr="00351B89" w:rsidRDefault="00EB362D" w:rsidP="00EB362D">
      <w:pPr>
        <w:rPr>
          <w:lang w:val="en-US"/>
        </w:rPr>
      </w:pPr>
      <w:r>
        <w:rPr>
          <w:lang w:val="en-US"/>
        </w:rPr>
        <w:t>Note: ng serve uses webserver in nodejs. For production this can be another webserver. Best practice to test is to use the same stack. So test your ng app in a container with webserver implementation from production.</w:t>
      </w:r>
    </w:p>
    <w:p w:rsidR="00EB362D" w:rsidRDefault="00EB362D" w:rsidP="00EB362D">
      <w:pPr>
        <w:pStyle w:val="Heading2"/>
        <w:rPr>
          <w:lang w:val="en-US"/>
        </w:rPr>
      </w:pPr>
      <w:r>
        <w:rPr>
          <w:lang w:val="en-US"/>
        </w:rPr>
        <w:t>Angular local workflow – with production container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We want to have a container serving our application but also see our Angular changes immediately.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In production the only thing we need is a webserver and static Angular files from the dist directory. In this case you have a build app locally </w:t>
      </w:r>
      <w:r w:rsidR="0051319E">
        <w:rPr>
          <w:lang w:val="en-US"/>
        </w:rPr>
        <w:t>and</w:t>
      </w:r>
      <w:r>
        <w:rPr>
          <w:lang w:val="en-US"/>
        </w:rPr>
        <w:t xml:space="preserve"> serve it </w:t>
      </w:r>
      <w:r w:rsidR="0051319E">
        <w:rPr>
          <w:lang w:val="en-US"/>
        </w:rPr>
        <w:t xml:space="preserve">in </w:t>
      </w:r>
      <w:r>
        <w:rPr>
          <w:lang w:val="en-US"/>
        </w:rPr>
        <w:t>a production container.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(Deliver) app:</w:t>
      </w:r>
    </w:p>
    <w:p w:rsidR="00EB362D" w:rsidRPr="00425CCD" w:rsidRDefault="00EB362D" w:rsidP="00EB362D">
      <w:pPr>
        <w:pStyle w:val="CodeSnippet"/>
      </w:pPr>
      <w:r w:rsidRPr="00425CCD">
        <w:t xml:space="preserve">ng build </w:t>
      </w:r>
      <w:r>
        <w:t>--</w:t>
      </w:r>
      <w:r w:rsidRPr="00425CCD">
        <w:t xml:space="preserve">watch </w:t>
      </w:r>
      <w:r>
        <w:t>--</w:t>
      </w:r>
      <w:r w:rsidRPr="00425CCD">
        <w:t>delete-output-path=false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the dev container. You only have to build the container once.</w:t>
      </w:r>
    </w:p>
    <w:p w:rsidR="00EB362D" w:rsidRPr="001F4CF7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>docker build -t my1angular.</w:t>
      </w:r>
      <w:r>
        <w:rPr>
          <w:lang w:eastAsia="nl-NL"/>
        </w:rPr>
        <w:t>prod</w:t>
      </w:r>
      <w:r w:rsidRPr="001F4CF7">
        <w:rPr>
          <w:lang w:eastAsia="nl-NL"/>
        </w:rPr>
        <w:t xml:space="preserve"> -f my1angular.</w:t>
      </w:r>
      <w:r>
        <w:rPr>
          <w:lang w:eastAsia="nl-NL"/>
        </w:rPr>
        <w:t>prod</w:t>
      </w:r>
      <w:r w:rsidRPr="001F4CF7">
        <w:rPr>
          <w:lang w:eastAsia="nl-NL"/>
        </w:rPr>
        <w:t>.dockerfile 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Run the container.</w:t>
      </w:r>
    </w:p>
    <w:p w:rsidR="00EB362D" w:rsidRPr="00AB416E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 xml:space="preserve">docker container run -d --rm -p </w:t>
      </w:r>
      <w:r>
        <w:rPr>
          <w:lang w:eastAsia="nl-NL"/>
        </w:rPr>
        <w:t xml:space="preserve">–name my1angular </w:t>
      </w:r>
      <w:r w:rsidRPr="001F4CF7">
        <w:rPr>
          <w:lang w:eastAsia="nl-NL"/>
        </w:rPr>
        <w:t>4200:80 my1angular.</w:t>
      </w:r>
      <w:r>
        <w:rPr>
          <w:lang w:eastAsia="nl-NL"/>
        </w:rPr>
        <w:t>prod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Verify the app.</w:t>
      </w:r>
    </w:p>
    <w:p w:rsidR="00EB362D" w:rsidRDefault="00EB362D" w:rsidP="00EB362D">
      <w:pPr>
        <w:pStyle w:val="Heading2"/>
        <w:rPr>
          <w:lang w:val="en-US"/>
        </w:rPr>
      </w:pPr>
    </w:p>
    <w:p w:rsidR="00EB362D" w:rsidRDefault="00EB362D" w:rsidP="00EB362D">
      <w:pPr>
        <w:pStyle w:val="Heading2"/>
        <w:rPr>
          <w:lang w:val="en-US"/>
        </w:rPr>
      </w:pPr>
      <w:r>
        <w:rPr>
          <w:lang w:val="en-US"/>
        </w:rPr>
        <w:t>Angular local workflow – test with container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We want to have a container serving our application but also see our Angular changes immediately.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In production the only thing we need is a webserver and static Angular files from the dist directory. In this case you have a build app locally </w:t>
      </w:r>
      <w:r w:rsidR="0051319E">
        <w:rPr>
          <w:lang w:val="en-US"/>
        </w:rPr>
        <w:t>a</w:t>
      </w:r>
      <w:r>
        <w:rPr>
          <w:lang w:val="en-US"/>
        </w:rPr>
        <w:t>n</w:t>
      </w:r>
      <w:r w:rsidR="0051319E">
        <w:rPr>
          <w:lang w:val="en-US"/>
        </w:rPr>
        <w:t>d</w:t>
      </w:r>
      <w:r>
        <w:rPr>
          <w:lang w:val="en-US"/>
        </w:rPr>
        <w:t xml:space="preserve"> serve it </w:t>
      </w:r>
      <w:r w:rsidR="0051319E">
        <w:rPr>
          <w:lang w:val="en-US"/>
        </w:rPr>
        <w:t xml:space="preserve">in </w:t>
      </w:r>
      <w:r>
        <w:rPr>
          <w:lang w:val="en-US"/>
        </w:rPr>
        <w:t>a production container.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(Deliver) app:</w:t>
      </w:r>
    </w:p>
    <w:p w:rsidR="00EB362D" w:rsidRPr="00425CCD" w:rsidRDefault="00EB362D" w:rsidP="00EB362D">
      <w:pPr>
        <w:pStyle w:val="CodeSnippet"/>
      </w:pPr>
      <w:r w:rsidRPr="00425CCD">
        <w:t xml:space="preserve">ng build </w:t>
      </w:r>
      <w:r>
        <w:t>--</w:t>
      </w:r>
      <w:r w:rsidRPr="00425CCD">
        <w:t xml:space="preserve">watch </w:t>
      </w:r>
      <w:r>
        <w:t>--</w:t>
      </w:r>
      <w:r w:rsidRPr="00425CCD">
        <w:t>delete-output-path=false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the dev container. You only have to build the container once.</w:t>
      </w:r>
    </w:p>
    <w:p w:rsidR="00EB362D" w:rsidRPr="001F4CF7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>docker build -t my1angular.dev -f my1angular.dev.dockerfile 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Run the container.</w:t>
      </w:r>
    </w:p>
    <w:p w:rsidR="00EB362D" w:rsidRPr="00AB416E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>docker container run -d --rm -p 4200:80 -v ${pwd}/dist/My1Angular:/usr/share/nginx/html my1angular.dev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Verify the app.</w:t>
      </w:r>
    </w:p>
    <w:p w:rsidR="00EB362D" w:rsidRPr="00C04EF2" w:rsidRDefault="00EB362D" w:rsidP="00EB362D">
      <w:pPr>
        <w:rPr>
          <w:lang w:val="en-US"/>
        </w:rPr>
      </w:pPr>
      <w:r>
        <w:rPr>
          <w:lang w:val="en-US"/>
        </w:rPr>
        <w:t>Note: ${pwd} is the powershell notation.</w:t>
      </w:r>
    </w:p>
    <w:p w:rsidR="00EB362D" w:rsidRDefault="00EB362D" w:rsidP="00634239">
      <w:pPr>
        <w:rPr>
          <w:lang w:val="en-US"/>
        </w:rPr>
      </w:pPr>
    </w:p>
    <w:p w:rsidR="00EB362D" w:rsidRDefault="00EB362D" w:rsidP="00634239">
      <w:pPr>
        <w:rPr>
          <w:lang w:val="en-US"/>
        </w:rPr>
      </w:pPr>
    </w:p>
    <w:p w:rsidR="00EB362D" w:rsidRDefault="00EB362D" w:rsidP="00634239">
      <w:pPr>
        <w:rPr>
          <w:lang w:val="en-US"/>
        </w:rPr>
      </w:pPr>
    </w:p>
    <w:p w:rsidR="00634239" w:rsidRPr="00B26864" w:rsidRDefault="00634239" w:rsidP="00534D3E">
      <w:pPr>
        <w:rPr>
          <w:lang w:val="en-US"/>
        </w:rPr>
      </w:pPr>
    </w:p>
    <w:p w:rsidR="002A1D96" w:rsidRDefault="002A1D96" w:rsidP="00A723A8">
      <w:pPr>
        <w:rPr>
          <w:lang w:val="en-US"/>
        </w:rPr>
      </w:pPr>
    </w:p>
    <w:p w:rsidR="002A1D96" w:rsidRDefault="002A1D96" w:rsidP="004F656E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A54C8" w:rsidRDefault="00A723A8" w:rsidP="002A1D96">
      <w:pPr>
        <w:pStyle w:val="Heading1"/>
        <w:rPr>
          <w:lang w:val="en-US"/>
        </w:rPr>
      </w:pPr>
      <w:bookmarkStart w:id="45" w:name="_Toc530515590"/>
      <w:r>
        <w:rPr>
          <w:lang w:val="en-US"/>
        </w:rPr>
        <w:t>Docker containers e</w:t>
      </w:r>
      <w:r w:rsidR="002A54C8">
        <w:rPr>
          <w:lang w:val="en-US"/>
        </w:rPr>
        <w:t>xamples</w:t>
      </w:r>
      <w:bookmarkEnd w:id="45"/>
    </w:p>
    <w:p w:rsidR="002A54C8" w:rsidRDefault="002A54C8" w:rsidP="002A54C8">
      <w:pPr>
        <w:rPr>
          <w:lang w:val="en-US"/>
        </w:rPr>
      </w:pPr>
    </w:p>
    <w:p w:rsidR="002A54C8" w:rsidRDefault="002A54C8" w:rsidP="002A54C8">
      <w:pPr>
        <w:rPr>
          <w:lang w:val="en-US"/>
        </w:rPr>
      </w:pPr>
      <w:r>
        <w:rPr>
          <w:lang w:val="en-US"/>
        </w:rPr>
        <w:t>In this part we show some useful examples (containers) ready to use.</w:t>
      </w:r>
    </w:p>
    <w:p w:rsidR="002A54C8" w:rsidRPr="003F2792" w:rsidRDefault="002A54C8" w:rsidP="002A54C8">
      <w:pPr>
        <w:pStyle w:val="Heading2"/>
        <w:rPr>
          <w:lang w:val="en-US"/>
        </w:rPr>
      </w:pPr>
      <w:r w:rsidRPr="003F2792">
        <w:rPr>
          <w:lang w:val="en-US"/>
        </w:rPr>
        <w:t>Portainer</w:t>
      </w:r>
    </w:p>
    <w:p w:rsidR="002A54C8" w:rsidRDefault="002A54C8" w:rsidP="002A54C8">
      <w:pPr>
        <w:rPr>
          <w:lang w:val="en-US"/>
        </w:rPr>
      </w:pPr>
      <w:r w:rsidRPr="003F2792">
        <w:rPr>
          <w:lang w:val="en-US"/>
        </w:rPr>
        <w:t xml:space="preserve">Portainer is Docker UI. </w:t>
      </w:r>
      <w:r>
        <w:rPr>
          <w:lang w:val="en-US"/>
        </w:rPr>
        <w:t xml:space="preserve">For more information go to </w:t>
      </w:r>
      <w:hyperlink r:id="rId26" w:history="1">
        <w:r w:rsidRPr="008A308D">
          <w:rPr>
            <w:rStyle w:val="Hyperlink"/>
            <w:lang w:val="en-US"/>
          </w:rPr>
          <w:t>https://portainer.readthedocs.io/en/latest/index.html#</w:t>
        </w:r>
      </w:hyperlink>
      <w:r>
        <w:rPr>
          <w:lang w:val="en-US"/>
        </w:rPr>
        <w:t xml:space="preserve"> </w:t>
      </w:r>
    </w:p>
    <w:p w:rsidR="002A54C8" w:rsidRPr="00605195" w:rsidRDefault="002A54C8" w:rsidP="002A54C8">
      <w:pPr>
        <w:pStyle w:val="CodeSnippet"/>
      </w:pPr>
      <w:r w:rsidRPr="00605195">
        <w:t>doc</w:t>
      </w:r>
      <w:r w:rsidRPr="00605195">
        <w:rPr>
          <w:rStyle w:val="CodeSnippetChar"/>
          <w:shd w:val="clear" w:color="auto" w:fill="auto"/>
        </w:rPr>
        <w:t>ker run -d -p 9000:9000 --name portainer --restart always -v /var/run/docker.sock:/var/run/docker.sock -v portainer_data:/data portainer/portainer</w:t>
      </w:r>
    </w:p>
    <w:p w:rsidR="002A54C8" w:rsidRDefault="002A54C8" w:rsidP="002A54C8">
      <w:pPr>
        <w:rPr>
          <w:lang w:val="en-US"/>
        </w:rPr>
      </w:pPr>
    </w:p>
    <w:p w:rsidR="002A54C8" w:rsidRDefault="002A54C8" w:rsidP="002A54C8">
      <w:pPr>
        <w:pStyle w:val="Heading2"/>
        <w:rPr>
          <w:lang w:val="en-US"/>
        </w:rPr>
      </w:pPr>
      <w:r>
        <w:rPr>
          <w:lang w:val="en-US"/>
        </w:rPr>
        <w:t>Docker security bench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>Information can be found here:</w:t>
      </w:r>
    </w:p>
    <w:p w:rsidR="002A54C8" w:rsidRDefault="0034050E" w:rsidP="002A54C8">
      <w:pPr>
        <w:rPr>
          <w:lang w:val="en-US"/>
        </w:rPr>
      </w:pPr>
      <w:hyperlink r:id="rId27" w:history="1">
        <w:r w:rsidR="002A54C8" w:rsidRPr="00700891">
          <w:rPr>
            <w:rStyle w:val="Hyperlink"/>
            <w:lang w:val="en-US"/>
          </w:rPr>
          <w:t>https://docs.docker.com/compliance/cis/docker_ce/</w:t>
        </w:r>
      </w:hyperlink>
      <w:r w:rsidR="002A54C8">
        <w:rPr>
          <w:lang w:val="en-US"/>
        </w:rPr>
        <w:t xml:space="preserve"> 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>The source can be found here:</w:t>
      </w:r>
    </w:p>
    <w:p w:rsidR="002A54C8" w:rsidRDefault="0034050E" w:rsidP="002A54C8">
      <w:pPr>
        <w:rPr>
          <w:lang w:val="en-US"/>
        </w:rPr>
      </w:pPr>
      <w:hyperlink r:id="rId28" w:history="1">
        <w:r w:rsidR="002A54C8" w:rsidRPr="00700891">
          <w:rPr>
            <w:rStyle w:val="Hyperlink"/>
            <w:lang w:val="en-US"/>
          </w:rPr>
          <w:t>https://github.com/docker/docker-bench-security/blob/master/docker-compose.yml</w:t>
        </w:r>
      </w:hyperlink>
      <w:r w:rsidR="002A54C8">
        <w:rPr>
          <w:lang w:val="en-US"/>
        </w:rPr>
        <w:t xml:space="preserve"> </w:t>
      </w:r>
    </w:p>
    <w:p w:rsidR="002A54C8" w:rsidRPr="006E2D0E" w:rsidRDefault="002A54C8" w:rsidP="002A54C8">
      <w:pPr>
        <w:rPr>
          <w:lang w:val="en-US"/>
        </w:rPr>
      </w:pPr>
    </w:p>
    <w:p w:rsidR="002A54C8" w:rsidRDefault="002A54C8" w:rsidP="002A54C8">
      <w:pPr>
        <w:pStyle w:val="CodeSnippet"/>
      </w:pPr>
      <w:r w:rsidRPr="003F2792">
        <w:t>docker run -it --net host --pid host --userns host --cap-add audit_control -e DOCKER_CONTENT_TRUST=$DOCKER_CONTENT_TRUST -v /var/lib:/var/lib -v /var/run/docker.sock:/var/run/docker.sock -v /usr/lib/systemd:/usr/lib/systemd -v /etc:/etc --label docker_bench_security docker/docker-bench-security</w:t>
      </w:r>
    </w:p>
    <w:p w:rsidR="002A54C8" w:rsidRDefault="002A54C8" w:rsidP="002A54C8">
      <w:pPr>
        <w:pStyle w:val="Heading2"/>
        <w:rPr>
          <w:lang w:val="en-US"/>
        </w:rPr>
      </w:pPr>
    </w:p>
    <w:p w:rsidR="002A54C8" w:rsidRDefault="002A54C8" w:rsidP="002A54C8">
      <w:pPr>
        <w:pStyle w:val="Heading2"/>
        <w:rPr>
          <w:lang w:val="en-US"/>
        </w:rPr>
      </w:pPr>
      <w:r>
        <w:rPr>
          <w:lang w:val="en-US"/>
        </w:rPr>
        <w:t>Extra: mssql</w:t>
      </w:r>
    </w:p>
    <w:p w:rsidR="002A54C8" w:rsidRPr="0077754A" w:rsidRDefault="002A54C8" w:rsidP="002A54C8">
      <w:pPr>
        <w:rPr>
          <w:lang w:val="en-US"/>
        </w:rPr>
      </w:pPr>
      <w:r>
        <w:rPr>
          <w:lang w:val="en-US"/>
        </w:rPr>
        <w:t>You can also run a database in a container.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 xml:space="preserve">See: </w:t>
      </w:r>
      <w:hyperlink r:id="rId29" w:history="1">
        <w:r w:rsidRPr="00E82097">
          <w:rPr>
            <w:rStyle w:val="Hyperlink"/>
            <w:lang w:val="en-US"/>
          </w:rPr>
          <w:t xml:space="preserve">https://docs.microsoft.com/en-us/sql/linux/quickstart-install-connect-docker </w:t>
        </w:r>
      </w:hyperlink>
    </w:p>
    <w:p w:rsidR="002A54C8" w:rsidRDefault="002A54C8" w:rsidP="002A54C8">
      <w:pPr>
        <w:pStyle w:val="Heading2"/>
        <w:rPr>
          <w:lang w:val="en-US"/>
        </w:rPr>
      </w:pPr>
    </w:p>
    <w:p w:rsidR="002A54C8" w:rsidRDefault="002A54C8" w:rsidP="002A54C8">
      <w:pPr>
        <w:pStyle w:val="Heading2"/>
        <w:rPr>
          <w:lang w:val="en-US"/>
        </w:rPr>
      </w:pPr>
      <w:r w:rsidRPr="003C06C9">
        <w:rPr>
          <w:lang w:val="en-US"/>
        </w:rPr>
        <w:t>Extra: ZAP</w:t>
      </w:r>
    </w:p>
    <w:p w:rsidR="002A54C8" w:rsidRPr="0077754A" w:rsidRDefault="002A54C8" w:rsidP="002A54C8">
      <w:pPr>
        <w:rPr>
          <w:lang w:val="en-US"/>
        </w:rPr>
      </w:pPr>
      <w:r>
        <w:rPr>
          <w:lang w:val="en-US"/>
        </w:rPr>
        <w:t>ZAP is dynamic security tool. You can start it with:</w:t>
      </w:r>
    </w:p>
    <w:p w:rsidR="002A54C8" w:rsidRPr="003C06C9" w:rsidRDefault="002A54C8" w:rsidP="002A54C8">
      <w:pPr>
        <w:pStyle w:val="CodeSnippet"/>
      </w:pPr>
      <w:r w:rsidRPr="003D7963">
        <w:t xml:space="preserve">docker run -u zap -p </w:t>
      </w:r>
      <w:r>
        <w:t>9</w:t>
      </w:r>
      <w:r w:rsidRPr="003D7963">
        <w:t xml:space="preserve">080:8080 -p </w:t>
      </w:r>
      <w:r>
        <w:t>9</w:t>
      </w:r>
      <w:r w:rsidRPr="003D7963">
        <w:t>090:8090 -i owasp/zap2docker-stable zap-webswing.sh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 xml:space="preserve">Start with </w:t>
      </w:r>
      <w:hyperlink r:id="rId30" w:history="1">
        <w:r w:rsidRPr="00A4536E">
          <w:rPr>
            <w:rStyle w:val="Hyperlink"/>
            <w:lang w:val="en-US"/>
          </w:rPr>
          <w:t>http://localhost:9080/?anonym=true&amp;app=ZAP</w:t>
        </w:r>
      </w:hyperlink>
      <w:r>
        <w:rPr>
          <w:lang w:val="en-US"/>
        </w:rPr>
        <w:t xml:space="preserve"> </w:t>
      </w:r>
    </w:p>
    <w:p w:rsidR="009C198B" w:rsidRDefault="002A54C8" w:rsidP="009C198B">
      <w:pPr>
        <w:rPr>
          <w:lang w:val="en-US"/>
        </w:rPr>
      </w:pPr>
      <w:r>
        <w:rPr>
          <w:lang w:val="en-US"/>
        </w:rPr>
        <w:t>Now you can scan your website.</w:t>
      </w:r>
    </w:p>
    <w:p w:rsidR="009C198B" w:rsidRDefault="009C198B" w:rsidP="009C198B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64B7E" w:rsidRDefault="00FD00D7" w:rsidP="002A54C8">
      <w:pPr>
        <w:pStyle w:val="Heading1"/>
        <w:rPr>
          <w:lang w:val="en-US"/>
        </w:rPr>
      </w:pPr>
      <w:bookmarkStart w:id="46" w:name="_Toc530515591"/>
      <w:r>
        <w:rPr>
          <w:lang w:val="en-US"/>
        </w:rPr>
        <w:t>Some Docker commands</w:t>
      </w:r>
      <w:r w:rsidR="00095B9F">
        <w:rPr>
          <w:lang w:val="en-US"/>
        </w:rPr>
        <w:t xml:space="preserve"> - </w:t>
      </w:r>
      <w:r w:rsidR="0077754A">
        <w:rPr>
          <w:lang w:val="en-US"/>
        </w:rPr>
        <w:t>revisited</w:t>
      </w:r>
      <w:bookmarkEnd w:id="46"/>
      <w:r w:rsidR="00931070">
        <w:rPr>
          <w:lang w:val="en-US"/>
        </w:rPr>
        <w:t xml:space="preserve"> </w:t>
      </w:r>
    </w:p>
    <w:p w:rsidR="009C198B" w:rsidRPr="009C198B" w:rsidRDefault="009C198B" w:rsidP="009C198B">
      <w:pPr>
        <w:rPr>
          <w:lang w:val="en-US"/>
        </w:rPr>
      </w:pPr>
    </w:p>
    <w:p w:rsidR="00FD00D7" w:rsidRDefault="00FD00D7" w:rsidP="00FD00D7">
      <w:pPr>
        <w:rPr>
          <w:lang w:val="en-US"/>
        </w:rPr>
      </w:pPr>
    </w:p>
    <w:p w:rsidR="00FD00D7" w:rsidRDefault="00FD00D7" w:rsidP="00FD00D7">
      <w:pPr>
        <w:rPr>
          <w:lang w:val="en-US"/>
        </w:rPr>
      </w:pPr>
      <w:r>
        <w:rPr>
          <w:lang w:val="en-US"/>
        </w:rPr>
        <w:t>You can list the images in Docker environment with:</w:t>
      </w:r>
    </w:p>
    <w:p w:rsidR="00FD00D7" w:rsidRPr="00A4446D" w:rsidRDefault="00FD00D7" w:rsidP="00FD00D7">
      <w:pPr>
        <w:pStyle w:val="CodeSnippet"/>
      </w:pPr>
      <w:r w:rsidRPr="00A4446D">
        <w:t>Docker image ls</w:t>
      </w:r>
    </w:p>
    <w:p w:rsidR="00FD00D7" w:rsidRDefault="00FD00D7" w:rsidP="00FD39A3">
      <w:pPr>
        <w:rPr>
          <w:lang w:val="en-US"/>
        </w:rPr>
      </w:pPr>
      <w:r w:rsidRPr="00FD00D7">
        <w:rPr>
          <w:lang w:val="en-US"/>
        </w:rPr>
        <w:t xml:space="preserve">In short you can </w:t>
      </w:r>
      <w:r>
        <w:rPr>
          <w:lang w:val="en-US"/>
        </w:rPr>
        <w:t xml:space="preserve">use docker images. </w:t>
      </w:r>
    </w:p>
    <w:p w:rsidR="00FD00D7" w:rsidRDefault="00FD00D7" w:rsidP="00FD39A3">
      <w:pPr>
        <w:rPr>
          <w:lang w:val="en-US"/>
        </w:rPr>
      </w:pPr>
      <w:r>
        <w:rPr>
          <w:lang w:val="en-US"/>
        </w:rPr>
        <w:t>You can show the running containers with:</w:t>
      </w:r>
    </w:p>
    <w:p w:rsidR="00FD00D7" w:rsidRPr="00FD00D7" w:rsidRDefault="00FD00D7" w:rsidP="00FD00D7">
      <w:pPr>
        <w:pStyle w:val="CodeSnippet"/>
      </w:pPr>
      <w:r w:rsidRPr="00FD00D7">
        <w:t>docker container ls</w:t>
      </w:r>
    </w:p>
    <w:p w:rsidR="000C0841" w:rsidRDefault="00FD00D7" w:rsidP="00FD39A3">
      <w:pPr>
        <w:rPr>
          <w:lang w:val="en-US"/>
        </w:rPr>
      </w:pPr>
      <w:r>
        <w:rPr>
          <w:lang w:val="en-US"/>
        </w:rPr>
        <w:t>A</w:t>
      </w:r>
      <w:r w:rsidR="00F67BA2">
        <w:rPr>
          <w:lang w:val="en-US"/>
        </w:rPr>
        <w:t xml:space="preserve"> </w:t>
      </w:r>
      <w:r>
        <w:rPr>
          <w:lang w:val="en-US"/>
        </w:rPr>
        <w:t>shorthand is docker ps.</w:t>
      </w:r>
    </w:p>
    <w:p w:rsidR="00FD00D7" w:rsidRDefault="00FD00D7" w:rsidP="00FD39A3">
      <w:pPr>
        <w:rPr>
          <w:lang w:val="en-US"/>
        </w:rPr>
      </w:pPr>
      <w:r>
        <w:rPr>
          <w:lang w:val="en-US"/>
        </w:rPr>
        <w:t>If you</w:t>
      </w:r>
      <w:r w:rsidR="006207C8">
        <w:rPr>
          <w:lang w:val="en-US"/>
        </w:rPr>
        <w:t xml:space="preserve"> </w:t>
      </w:r>
      <w:r>
        <w:rPr>
          <w:lang w:val="en-US"/>
        </w:rPr>
        <w:t>also want to list the stopped containers, use:</w:t>
      </w:r>
    </w:p>
    <w:p w:rsidR="00FD00D7" w:rsidRPr="00FD00D7" w:rsidRDefault="00FD00D7" w:rsidP="00FD00D7">
      <w:pPr>
        <w:pStyle w:val="CodeSnippet"/>
      </w:pPr>
      <w:r w:rsidRPr="00FD00D7">
        <w:t>docker container ls</w:t>
      </w:r>
      <w:r>
        <w:t xml:space="preserve"> -a </w:t>
      </w:r>
    </w:p>
    <w:p w:rsidR="00E07663" w:rsidRDefault="00FD00D7" w:rsidP="00FD39A3">
      <w:pPr>
        <w:rPr>
          <w:lang w:val="en-US"/>
        </w:rPr>
      </w:pPr>
      <w:r>
        <w:rPr>
          <w:lang w:val="en-US"/>
        </w:rPr>
        <w:t xml:space="preserve">Please note that a container has an id and </w:t>
      </w:r>
      <w:r w:rsidR="006207C8">
        <w:rPr>
          <w:lang w:val="en-US"/>
        </w:rPr>
        <w:t xml:space="preserve">a </w:t>
      </w:r>
      <w:r>
        <w:rPr>
          <w:lang w:val="en-US"/>
        </w:rPr>
        <w:t xml:space="preserve">name. If you don’t give the container a name than Docker will give it a </w:t>
      </w:r>
      <w:r w:rsidR="00623AA6">
        <w:rPr>
          <w:lang w:val="en-US"/>
        </w:rPr>
        <w:t>(</w:t>
      </w:r>
      <w:r>
        <w:rPr>
          <w:lang w:val="en-US"/>
        </w:rPr>
        <w:t>funny</w:t>
      </w:r>
      <w:r w:rsidR="00623AA6">
        <w:rPr>
          <w:lang w:val="en-US"/>
        </w:rPr>
        <w:t>)</w:t>
      </w:r>
      <w:r>
        <w:rPr>
          <w:lang w:val="en-US"/>
        </w:rPr>
        <w:t xml:space="preserve"> name. </w:t>
      </w:r>
      <w:r w:rsidR="00000DEB">
        <w:rPr>
          <w:lang w:val="en-US"/>
        </w:rPr>
        <w:t xml:space="preserve">Use the name or the id to do operations for </w:t>
      </w:r>
      <w:r w:rsidR="00C9445C">
        <w:rPr>
          <w:lang w:val="en-US"/>
        </w:rPr>
        <w:t xml:space="preserve">a </w:t>
      </w:r>
      <w:r w:rsidR="00000DEB">
        <w:rPr>
          <w:lang w:val="en-US"/>
        </w:rPr>
        <w:t>container.</w:t>
      </w:r>
    </w:p>
    <w:p w:rsidR="00867F28" w:rsidRDefault="00867F28" w:rsidP="00931070">
      <w:pPr>
        <w:pStyle w:val="Heading2"/>
        <w:rPr>
          <w:lang w:val="en-US"/>
        </w:rPr>
      </w:pPr>
    </w:p>
    <w:p w:rsidR="00931070" w:rsidRDefault="00931070" w:rsidP="00931070">
      <w:pPr>
        <w:pStyle w:val="Heading2"/>
        <w:rPr>
          <w:lang w:val="en-US"/>
        </w:rPr>
      </w:pPr>
      <w:r>
        <w:rPr>
          <w:lang w:val="en-US"/>
        </w:rPr>
        <w:t>Stop and start containers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Let’s stop the container:</w:t>
      </w:r>
    </w:p>
    <w:p w:rsidR="00000DEB" w:rsidRDefault="00000DEB" w:rsidP="00000DEB">
      <w:pPr>
        <w:pStyle w:val="CodeSnippet"/>
      </w:pPr>
      <w:r w:rsidRPr="00000DEB">
        <w:t>docker co</w:t>
      </w:r>
      <w:r w:rsidR="00867F28">
        <w:t>ntainer stop &lt;container&gt;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 xml:space="preserve">See that </w:t>
      </w:r>
      <w:r w:rsidR="00EE68C0">
        <w:rPr>
          <w:lang w:val="en-US"/>
        </w:rPr>
        <w:t>with</w:t>
      </w:r>
      <w:r>
        <w:rPr>
          <w:lang w:val="en-US"/>
        </w:rPr>
        <w:t xml:space="preserve"> docker container ls that </w:t>
      </w:r>
      <w:r w:rsidR="00EE68C0">
        <w:rPr>
          <w:lang w:val="en-US"/>
        </w:rPr>
        <w:t xml:space="preserve">the </w:t>
      </w:r>
      <w:r>
        <w:rPr>
          <w:lang w:val="en-US"/>
        </w:rPr>
        <w:t>container is not running</w:t>
      </w:r>
      <w:r w:rsidR="00EE68C0">
        <w:rPr>
          <w:lang w:val="en-US"/>
        </w:rPr>
        <w:t>. W</w:t>
      </w:r>
      <w:r>
        <w:rPr>
          <w:lang w:val="en-US"/>
        </w:rPr>
        <w:t xml:space="preserve">ith docker container ls -a you will see </w:t>
      </w:r>
      <w:r w:rsidR="00EE68C0">
        <w:rPr>
          <w:lang w:val="en-US"/>
        </w:rPr>
        <w:t xml:space="preserve">stopped </w:t>
      </w:r>
      <w:r>
        <w:rPr>
          <w:lang w:val="en-US"/>
        </w:rPr>
        <w:t>container</w:t>
      </w:r>
      <w:r w:rsidR="00492D52">
        <w:rPr>
          <w:lang w:val="en-US"/>
        </w:rPr>
        <w:t>s</w:t>
      </w:r>
      <w:r>
        <w:rPr>
          <w:lang w:val="en-US"/>
        </w:rPr>
        <w:t>.</w:t>
      </w:r>
      <w:r w:rsidR="00DE0E86">
        <w:rPr>
          <w:lang w:val="en-US"/>
        </w:rPr>
        <w:t xml:space="preserve"> Check if the application is still running</w:t>
      </w:r>
      <w:r w:rsidR="00492D52">
        <w:rPr>
          <w:lang w:val="en-US"/>
        </w:rPr>
        <w:t>.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You can start the container with:</w:t>
      </w:r>
    </w:p>
    <w:p w:rsidR="00000DEB" w:rsidRDefault="00000DEB" w:rsidP="00000DEB">
      <w:pPr>
        <w:pStyle w:val="CodeSnippet"/>
      </w:pPr>
      <w:r w:rsidRPr="00000DEB">
        <w:t>docker container s</w:t>
      </w:r>
      <w:r>
        <w:t>tart</w:t>
      </w:r>
      <w:r w:rsidR="00867F28">
        <w:t xml:space="preserve"> &lt;container&gt;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The container will start from the point whe</w:t>
      </w:r>
      <w:r w:rsidR="00492D52">
        <w:rPr>
          <w:lang w:val="en-US"/>
        </w:rPr>
        <w:t>re</w:t>
      </w:r>
      <w:r>
        <w:rPr>
          <w:lang w:val="en-US"/>
        </w:rPr>
        <w:t xml:space="preserve"> it was stopped. All changes</w:t>
      </w:r>
      <w:r w:rsidR="00931070">
        <w:rPr>
          <w:lang w:val="en-US"/>
        </w:rPr>
        <w:t xml:space="preserve"> made</w:t>
      </w:r>
      <w:r>
        <w:rPr>
          <w:lang w:val="en-US"/>
        </w:rPr>
        <w:t xml:space="preserve"> in </w:t>
      </w:r>
      <w:r w:rsidR="00887E68">
        <w:rPr>
          <w:lang w:val="en-US"/>
        </w:rPr>
        <w:t xml:space="preserve">the </w:t>
      </w:r>
      <w:r>
        <w:rPr>
          <w:lang w:val="en-US"/>
        </w:rPr>
        <w:t>container are still present in the container.</w:t>
      </w:r>
    </w:p>
    <w:p w:rsidR="005D5C81" w:rsidRDefault="005D5C81" w:rsidP="00FD39A3">
      <w:pPr>
        <w:rPr>
          <w:lang w:val="en-US"/>
        </w:rPr>
      </w:pPr>
    </w:p>
    <w:p w:rsidR="00867F28" w:rsidRDefault="00867F28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5C81" w:rsidRDefault="005D5C81" w:rsidP="0041058A">
      <w:pPr>
        <w:pStyle w:val="Heading2"/>
        <w:rPr>
          <w:lang w:val="en-US"/>
        </w:rPr>
      </w:pPr>
      <w:r>
        <w:rPr>
          <w:lang w:val="en-US"/>
        </w:rPr>
        <w:t>Container log, go in</w:t>
      </w:r>
      <w:r w:rsidR="0022651E">
        <w:rPr>
          <w:lang w:val="en-US"/>
        </w:rPr>
        <w:t xml:space="preserve"> </w:t>
      </w:r>
      <w:r w:rsidR="00887E68">
        <w:rPr>
          <w:lang w:val="en-US"/>
        </w:rPr>
        <w:t xml:space="preserve">the </w:t>
      </w:r>
      <w:r w:rsidR="0022651E">
        <w:rPr>
          <w:lang w:val="en-US"/>
        </w:rPr>
        <w:t>container</w:t>
      </w:r>
      <w:r>
        <w:rPr>
          <w:lang w:val="en-US"/>
        </w:rPr>
        <w:t xml:space="preserve"> and </w:t>
      </w:r>
      <w:r w:rsidR="00887E68">
        <w:rPr>
          <w:lang w:val="en-US"/>
        </w:rPr>
        <w:t xml:space="preserve">see </w:t>
      </w:r>
      <w:r>
        <w:rPr>
          <w:lang w:val="en-US"/>
        </w:rPr>
        <w:t>information</w:t>
      </w:r>
    </w:p>
    <w:p w:rsidR="001F17E6" w:rsidRDefault="001F17E6" w:rsidP="001F17E6">
      <w:pPr>
        <w:rPr>
          <w:lang w:val="en-US"/>
        </w:rPr>
      </w:pPr>
      <w:r>
        <w:rPr>
          <w:lang w:val="en-US"/>
        </w:rPr>
        <w:t>If the container doesn’t do what you want</w:t>
      </w:r>
      <w:r w:rsidR="00887E68">
        <w:rPr>
          <w:lang w:val="en-US"/>
        </w:rPr>
        <w:t>,</w:t>
      </w:r>
      <w:r>
        <w:rPr>
          <w:lang w:val="en-US"/>
        </w:rPr>
        <w:t xml:space="preserve"> </w:t>
      </w:r>
      <w:r w:rsidR="00887E68">
        <w:rPr>
          <w:lang w:val="en-US"/>
        </w:rPr>
        <w:t>y</w:t>
      </w:r>
      <w:r>
        <w:rPr>
          <w:lang w:val="en-US"/>
        </w:rPr>
        <w:t>ou like to see the logs:</w:t>
      </w:r>
    </w:p>
    <w:p w:rsidR="001F17E6" w:rsidRPr="001F17E6" w:rsidRDefault="00867F28" w:rsidP="00EF4038">
      <w:pPr>
        <w:pStyle w:val="CodeSnippet"/>
      </w:pPr>
      <w:r>
        <w:t>docker container logs &lt;name&gt;</w:t>
      </w:r>
    </w:p>
    <w:p w:rsidR="00931070" w:rsidRDefault="00931070" w:rsidP="00FD39A3">
      <w:pPr>
        <w:rPr>
          <w:lang w:val="en-US"/>
        </w:rPr>
      </w:pPr>
      <w:r>
        <w:rPr>
          <w:lang w:val="en-US"/>
        </w:rPr>
        <w:t xml:space="preserve">Sometimes you want to go in the container. In a normal container </w:t>
      </w:r>
      <w:r w:rsidR="00124084">
        <w:rPr>
          <w:lang w:val="en-US"/>
        </w:rPr>
        <w:t>work</w:t>
      </w:r>
      <w:r>
        <w:rPr>
          <w:lang w:val="en-US"/>
        </w:rPr>
        <w:t>process this</w:t>
      </w:r>
      <w:r w:rsidR="00EF4038">
        <w:rPr>
          <w:lang w:val="en-US"/>
        </w:rPr>
        <w:t xml:space="preserve"> is a</w:t>
      </w:r>
      <w:r>
        <w:rPr>
          <w:lang w:val="en-US"/>
        </w:rPr>
        <w:t xml:space="preserve"> no-go. The container workflow is: de</w:t>
      </w:r>
      <w:r w:rsidR="00EF4038">
        <w:rPr>
          <w:lang w:val="en-US"/>
        </w:rPr>
        <w:t>lete</w:t>
      </w:r>
      <w:r>
        <w:rPr>
          <w:lang w:val="en-US"/>
        </w:rPr>
        <w:t xml:space="preserve"> the container and ask for a new container. But he</w:t>
      </w:r>
      <w:r w:rsidR="00887E68">
        <w:rPr>
          <w:lang w:val="en-US"/>
        </w:rPr>
        <w:t>y</w:t>
      </w:r>
      <w:r>
        <w:rPr>
          <w:lang w:val="en-US"/>
        </w:rPr>
        <w:t>, in some cases you want to go in the container</w:t>
      </w:r>
      <w:r w:rsidR="00124084">
        <w:rPr>
          <w:lang w:val="en-US"/>
        </w:rPr>
        <w:t xml:space="preserve"> a</w:t>
      </w:r>
      <w:r>
        <w:rPr>
          <w:lang w:val="en-US"/>
        </w:rPr>
        <w:t xml:space="preserve">nd this </w:t>
      </w:r>
      <w:r w:rsidR="00887E68">
        <w:rPr>
          <w:lang w:val="en-US"/>
        </w:rPr>
        <w:t xml:space="preserve">is </w:t>
      </w:r>
      <w:r>
        <w:rPr>
          <w:lang w:val="en-US"/>
        </w:rPr>
        <w:t>how:</w:t>
      </w:r>
    </w:p>
    <w:p w:rsidR="00931070" w:rsidRDefault="005D5C81" w:rsidP="005D5C81">
      <w:pPr>
        <w:pStyle w:val="CodeSnippet"/>
      </w:pPr>
      <w:r w:rsidRPr="005D5C81">
        <w:t xml:space="preserve">docker container </w:t>
      </w:r>
      <w:r w:rsidR="00867F28">
        <w:t>exec -it &lt;name&gt;</w:t>
      </w:r>
      <w:r w:rsidRPr="005D5C81">
        <w:t xml:space="preserve"> sh</w:t>
      </w:r>
    </w:p>
    <w:p w:rsidR="001F17E6" w:rsidRDefault="005D5C81" w:rsidP="00FD39A3">
      <w:pPr>
        <w:rPr>
          <w:lang w:val="en-US"/>
        </w:rPr>
      </w:pPr>
      <w:r>
        <w:rPr>
          <w:lang w:val="en-US"/>
        </w:rPr>
        <w:t xml:space="preserve">The option -it says interactive. And you must specify the shell. As you see you need some knowledge of what is in the container. You will get a command prompt. And now you are in the container – isolated from the </w:t>
      </w:r>
      <w:r w:rsidR="00887E68">
        <w:rPr>
          <w:lang w:val="en-US"/>
        </w:rPr>
        <w:t>“</w:t>
      </w:r>
      <w:r>
        <w:rPr>
          <w:lang w:val="en-US"/>
        </w:rPr>
        <w:t xml:space="preserve">outside world”. You have to exit from </w:t>
      </w:r>
      <w:r w:rsidR="00887E68">
        <w:rPr>
          <w:lang w:val="en-US"/>
        </w:rPr>
        <w:t xml:space="preserve">the </w:t>
      </w:r>
      <w:r>
        <w:rPr>
          <w:lang w:val="en-US"/>
        </w:rPr>
        <w:t xml:space="preserve">container with a command. Most times ctrl-C or </w:t>
      </w:r>
      <w:r w:rsidR="00B15647">
        <w:rPr>
          <w:lang w:val="en-US"/>
        </w:rPr>
        <w:t>“</w:t>
      </w:r>
      <w:r>
        <w:rPr>
          <w:lang w:val="en-US"/>
        </w:rPr>
        <w:t>exit</w:t>
      </w:r>
      <w:r w:rsidR="00B15647">
        <w:rPr>
          <w:lang w:val="en-US"/>
        </w:rPr>
        <w:t>”</w:t>
      </w:r>
      <w:r>
        <w:rPr>
          <w:lang w:val="en-US"/>
        </w:rPr>
        <w:t xml:space="preserve"> will work.</w:t>
      </w:r>
    </w:p>
    <w:p w:rsidR="005D5C81" w:rsidRDefault="005D5C81" w:rsidP="00FD39A3">
      <w:pPr>
        <w:rPr>
          <w:lang w:val="en-US"/>
        </w:rPr>
      </w:pPr>
      <w:r>
        <w:rPr>
          <w:lang w:val="en-US"/>
        </w:rPr>
        <w:t xml:space="preserve">There is </w:t>
      </w:r>
      <w:r w:rsidR="00887E68">
        <w:rPr>
          <w:lang w:val="en-US"/>
        </w:rPr>
        <w:t xml:space="preserve">a </w:t>
      </w:r>
      <w:r>
        <w:rPr>
          <w:lang w:val="en-US"/>
        </w:rPr>
        <w:t>Docker command to know what is in the container.</w:t>
      </w:r>
    </w:p>
    <w:p w:rsidR="005D5C81" w:rsidRDefault="001F17E6" w:rsidP="001F17E6">
      <w:pPr>
        <w:pStyle w:val="CodeSnippet"/>
      </w:pPr>
      <w:r w:rsidRPr="001F17E6">
        <w:t xml:space="preserve">docker </w:t>
      </w:r>
      <w:r w:rsidR="00887E68">
        <w:t xml:space="preserve">container </w:t>
      </w:r>
      <w:r w:rsidRPr="001F17E6">
        <w:t>inspect</w:t>
      </w:r>
      <w:r w:rsidR="00EE68C0">
        <w:t xml:space="preserve"> &lt;name&gt;</w:t>
      </w:r>
    </w:p>
    <w:p w:rsidR="005D5C81" w:rsidRDefault="001F17E6" w:rsidP="00FD39A3">
      <w:pPr>
        <w:rPr>
          <w:lang w:val="en-US"/>
        </w:rPr>
      </w:pPr>
      <w:r>
        <w:rPr>
          <w:lang w:val="en-US"/>
        </w:rPr>
        <w:t xml:space="preserve">There is lot of info here. If </w:t>
      </w:r>
      <w:r w:rsidR="008D3DBB">
        <w:rPr>
          <w:lang w:val="en-US"/>
        </w:rPr>
        <w:t xml:space="preserve">you </w:t>
      </w:r>
      <w:r>
        <w:rPr>
          <w:lang w:val="en-US"/>
        </w:rPr>
        <w:t>forget the port number you can find IP and port here.</w:t>
      </w:r>
    </w:p>
    <w:p w:rsidR="00931070" w:rsidRDefault="00B15647" w:rsidP="0041058A">
      <w:pPr>
        <w:pStyle w:val="Heading2"/>
        <w:rPr>
          <w:lang w:val="en-US"/>
        </w:rPr>
      </w:pPr>
      <w:r>
        <w:rPr>
          <w:lang w:val="en-US"/>
        </w:rPr>
        <w:t>Docker maintenance commands</w:t>
      </w:r>
    </w:p>
    <w:p w:rsidR="00B15647" w:rsidRDefault="00B15647" w:rsidP="00B15647">
      <w:pPr>
        <w:rPr>
          <w:lang w:val="en-US"/>
        </w:rPr>
      </w:pPr>
      <w:r>
        <w:rPr>
          <w:lang w:val="en-US"/>
        </w:rPr>
        <w:t>To clean up you can use th</w:t>
      </w:r>
      <w:r w:rsidR="00EE68C0">
        <w:rPr>
          <w:lang w:val="en-US"/>
        </w:rPr>
        <w:t>ese</w:t>
      </w:r>
      <w:r>
        <w:rPr>
          <w:lang w:val="en-US"/>
        </w:rPr>
        <w:t xml:space="preserve"> commands:</w:t>
      </w:r>
    </w:p>
    <w:p w:rsidR="00B15647" w:rsidRDefault="00B15647" w:rsidP="00B15647">
      <w:pPr>
        <w:rPr>
          <w:lang w:val="en-US"/>
        </w:rPr>
      </w:pPr>
      <w:r>
        <w:rPr>
          <w:lang w:val="en-US"/>
        </w:rPr>
        <w:t>To delete all stopped containers use</w:t>
      </w:r>
    </w:p>
    <w:p w:rsidR="00B15647" w:rsidRDefault="00B15647" w:rsidP="00B15647">
      <w:pPr>
        <w:pStyle w:val="CodeSnippet"/>
      </w:pPr>
      <w:r w:rsidRPr="00B15647">
        <w:t>docker container prune</w:t>
      </w:r>
    </w:p>
    <w:p w:rsidR="00B15647" w:rsidRDefault="00DE0E86" w:rsidP="00B15647">
      <w:pPr>
        <w:rPr>
          <w:lang w:val="en-US"/>
        </w:rPr>
      </w:pPr>
      <w:r w:rsidRPr="00DE0E86">
        <w:rPr>
          <w:lang w:val="en-US"/>
        </w:rPr>
        <w:t>If you also give option -</w:t>
      </w:r>
      <w:r>
        <w:rPr>
          <w:lang w:val="en-US"/>
        </w:rPr>
        <w:t>f it will also destroy the running container.</w:t>
      </w:r>
    </w:p>
    <w:p w:rsidR="00C77D06" w:rsidRDefault="00C77D06" w:rsidP="00B15647">
      <w:pPr>
        <w:rPr>
          <w:lang w:val="en-US"/>
        </w:rPr>
      </w:pPr>
      <w:r>
        <w:rPr>
          <w:lang w:val="en-US"/>
        </w:rPr>
        <w:t>For images</w:t>
      </w:r>
    </w:p>
    <w:p w:rsidR="00C77D06" w:rsidRDefault="00C77D06" w:rsidP="00C77D06">
      <w:pPr>
        <w:pStyle w:val="CodeSnippet"/>
      </w:pPr>
      <w:r w:rsidRPr="00B15647">
        <w:t xml:space="preserve">docker </w:t>
      </w:r>
      <w:r>
        <w:t>image</w:t>
      </w:r>
      <w:r w:rsidRPr="00B15647">
        <w:t xml:space="preserve"> prune</w:t>
      </w:r>
    </w:p>
    <w:p w:rsidR="00C77D06" w:rsidRDefault="00C77D06" w:rsidP="00B15647">
      <w:pPr>
        <w:rPr>
          <w:lang w:val="en-US"/>
        </w:rPr>
      </w:pPr>
      <w:r>
        <w:rPr>
          <w:lang w:val="en-US"/>
        </w:rPr>
        <w:t xml:space="preserve">You want to clean </w:t>
      </w:r>
      <w:r w:rsidR="00887E68">
        <w:rPr>
          <w:lang w:val="en-US"/>
        </w:rPr>
        <w:t xml:space="preserve">up </w:t>
      </w:r>
      <w:r>
        <w:rPr>
          <w:lang w:val="en-US"/>
        </w:rPr>
        <w:t>containers &amp; images do:</w:t>
      </w:r>
    </w:p>
    <w:p w:rsidR="00C77D06" w:rsidRDefault="00C77D06" w:rsidP="00C77D06">
      <w:pPr>
        <w:pStyle w:val="CodeSnippet"/>
      </w:pPr>
      <w:r w:rsidRPr="003F2792">
        <w:t>docker system prune</w:t>
      </w:r>
    </w:p>
    <w:p w:rsidR="00FE46D7" w:rsidRDefault="00FE46D7" w:rsidP="00FE46D7">
      <w:pPr>
        <w:rPr>
          <w:lang w:val="en-US"/>
        </w:rPr>
      </w:pPr>
      <w:r>
        <w:rPr>
          <w:lang w:val="en-US"/>
        </w:rPr>
        <w:t>For volume</w:t>
      </w:r>
    </w:p>
    <w:p w:rsidR="00FE46D7" w:rsidRDefault="00FE46D7" w:rsidP="00FE46D7">
      <w:pPr>
        <w:pStyle w:val="CodeSnippet"/>
      </w:pPr>
      <w:r w:rsidRPr="00B15647">
        <w:t xml:space="preserve">docker </w:t>
      </w:r>
      <w:r>
        <w:t>volume</w:t>
      </w:r>
      <w:r w:rsidRPr="00B15647">
        <w:t xml:space="preserve"> prune</w:t>
      </w:r>
    </w:p>
    <w:sectPr w:rsidR="00FE46D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B46" w:rsidRDefault="00626B46" w:rsidP="00FA0FB5">
      <w:pPr>
        <w:spacing w:after="0" w:line="240" w:lineRule="auto"/>
      </w:pPr>
      <w:r>
        <w:separator/>
      </w:r>
    </w:p>
    <w:p w:rsidR="00626B46" w:rsidRDefault="00626B46"/>
  </w:endnote>
  <w:endnote w:type="continuationSeparator" w:id="0">
    <w:p w:rsidR="00626B46" w:rsidRDefault="00626B46" w:rsidP="00FA0FB5">
      <w:pPr>
        <w:spacing w:after="0" w:line="240" w:lineRule="auto"/>
      </w:pPr>
      <w:r>
        <w:continuationSeparator/>
      </w:r>
    </w:p>
    <w:p w:rsidR="00626B46" w:rsidRDefault="00626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50E" w:rsidRDefault="0034050E">
    <w:pPr>
      <w:pStyle w:val="Footer"/>
    </w:pPr>
  </w:p>
  <w:p w:rsidR="0034050E" w:rsidRDefault="0034050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50E" w:rsidRPr="0020245A" w:rsidRDefault="0034050E">
    <w:pPr>
      <w:pStyle w:val="Footer"/>
      <w:rPr>
        <w:sz w:val="18"/>
        <w:szCs w:val="18"/>
        <w:lang w:val="en-US"/>
      </w:rPr>
    </w:pPr>
    <w:r>
      <w:rPr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639746d09353458908dc262b" descr="{&quot;HashCode&quot;:-350393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4050E" w:rsidRPr="008B25E4" w:rsidRDefault="0034050E" w:rsidP="008B25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Classification: Restricted (V2)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39746d09353458908dc262b" o:spid="_x0000_s1026" type="#_x0000_t202" alt="{&quot;HashCode&quot;:-350393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9D6dwRgDAAA1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:rsidR="004E4C97" w:rsidRPr="008B25E4" w:rsidRDefault="004E4C97" w:rsidP="008B25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>Classification: Restricted (V2)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0245A">
      <w:rPr>
        <w:sz w:val="18"/>
        <w:szCs w:val="18"/>
        <w:lang w:val="en-US"/>
      </w:rPr>
      <w:t xml:space="preserve"> </w:t>
    </w:r>
    <w:r w:rsidRPr="00FA0FB5">
      <w:rPr>
        <w:sz w:val="18"/>
        <w:szCs w:val="18"/>
      </w:rPr>
      <w:fldChar w:fldCharType="begin"/>
    </w:r>
    <w:r w:rsidRPr="0020245A">
      <w:rPr>
        <w:sz w:val="18"/>
        <w:szCs w:val="18"/>
        <w:lang w:val="en-US"/>
      </w:rPr>
      <w:instrText xml:space="preserve"> PAGE   \* MERGEFORMAT </w:instrText>
    </w:r>
    <w:r w:rsidRPr="00FA0FB5"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15</w:t>
    </w:r>
    <w:r w:rsidRPr="00FA0FB5">
      <w:rPr>
        <w:noProof/>
        <w:sz w:val="18"/>
        <w:szCs w:val="18"/>
      </w:rPr>
      <w:fldChar w:fldCharType="end"/>
    </w:r>
    <w:r w:rsidRPr="0020245A">
      <w:rPr>
        <w:noProof/>
        <w:sz w:val="18"/>
        <w:szCs w:val="18"/>
        <w:lang w:val="en-US"/>
      </w:rPr>
      <w:t xml:space="preserve">                               </w:t>
    </w:r>
    <w:r>
      <w:rPr>
        <w:noProof/>
        <w:sz w:val="18"/>
        <w:szCs w:val="18"/>
        <w:lang w:val="en-US"/>
      </w:rPr>
      <w:tab/>
    </w:r>
    <w:r w:rsidRPr="0020245A">
      <w:rPr>
        <w:noProof/>
        <w:sz w:val="18"/>
        <w:szCs w:val="18"/>
        <w:lang w:val="en-US"/>
      </w:rPr>
      <w:tab/>
      <w:t>Docker</w:t>
    </w:r>
    <w:r>
      <w:rPr>
        <w:noProof/>
        <w:sz w:val="18"/>
        <w:szCs w:val="18"/>
        <w:lang w:val="en-US"/>
      </w:rPr>
      <w:t>102</w:t>
    </w:r>
    <w:r w:rsidRPr="0020245A">
      <w:rPr>
        <w:noProof/>
        <w:sz w:val="18"/>
        <w:szCs w:val="18"/>
        <w:lang w:val="en-US"/>
      </w:rPr>
      <w:t xml:space="preserve"> workshop </w:t>
    </w:r>
    <w:r>
      <w:rPr>
        <w:noProof/>
        <w:sz w:val="18"/>
        <w:szCs w:val="18"/>
        <w:lang w:val="en-US"/>
      </w:rPr>
      <w:t xml:space="preserve">created </w:t>
    </w:r>
    <w:r w:rsidRPr="0020245A">
      <w:rPr>
        <w:noProof/>
        <w:sz w:val="18"/>
        <w:szCs w:val="18"/>
        <w:lang w:val="en-US"/>
      </w:rPr>
      <w:t xml:space="preserve">by Johannes Sim </w:t>
    </w:r>
  </w:p>
  <w:p w:rsidR="0034050E" w:rsidRPr="004819B1" w:rsidRDefault="0034050E">
    <w:pPr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E33" w:rsidRDefault="00501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B46" w:rsidRDefault="00626B46" w:rsidP="00FA0FB5">
      <w:pPr>
        <w:spacing w:after="0" w:line="240" w:lineRule="auto"/>
      </w:pPr>
      <w:r>
        <w:separator/>
      </w:r>
    </w:p>
    <w:p w:rsidR="00626B46" w:rsidRDefault="00626B46"/>
  </w:footnote>
  <w:footnote w:type="continuationSeparator" w:id="0">
    <w:p w:rsidR="00626B46" w:rsidRDefault="00626B46" w:rsidP="00FA0FB5">
      <w:pPr>
        <w:spacing w:after="0" w:line="240" w:lineRule="auto"/>
      </w:pPr>
      <w:r>
        <w:continuationSeparator/>
      </w:r>
    </w:p>
    <w:p w:rsidR="00626B46" w:rsidRDefault="00626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50E" w:rsidRDefault="0034050E">
    <w:pPr>
      <w:pStyle w:val="Header"/>
    </w:pPr>
  </w:p>
  <w:p w:rsidR="0034050E" w:rsidRDefault="0034050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50E" w:rsidRDefault="0034050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9768BF" wp14:editId="279A1C23">
          <wp:simplePos x="0" y="0"/>
          <wp:positionH relativeFrom="column">
            <wp:posOffset>4729571</wp:posOffset>
          </wp:positionH>
          <wp:positionV relativeFrom="paragraph">
            <wp:posOffset>-103415</wp:posOffset>
          </wp:positionV>
          <wp:extent cx="1800225" cy="103314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033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4050E" w:rsidRDefault="0034050E">
    <w:pPr>
      <w:pStyle w:val="Header"/>
    </w:pPr>
  </w:p>
  <w:p w:rsidR="0034050E" w:rsidRDefault="0034050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E33" w:rsidRDefault="00501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233"/>
    <w:multiLevelType w:val="hybridMultilevel"/>
    <w:tmpl w:val="A44C719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36DA"/>
    <w:multiLevelType w:val="hybridMultilevel"/>
    <w:tmpl w:val="B826140E"/>
    <w:lvl w:ilvl="0" w:tplc="FCA8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16ED"/>
    <w:multiLevelType w:val="hybridMultilevel"/>
    <w:tmpl w:val="6A70C61C"/>
    <w:lvl w:ilvl="0" w:tplc="A6D49E92">
      <w:numFmt w:val="bullet"/>
      <w:lvlText w:val="-"/>
      <w:lvlJc w:val="left"/>
      <w:pPr>
        <w:ind w:left="360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063E44"/>
    <w:multiLevelType w:val="hybridMultilevel"/>
    <w:tmpl w:val="06B47E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6619"/>
    <w:multiLevelType w:val="hybridMultilevel"/>
    <w:tmpl w:val="6B7ABB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03F09"/>
    <w:multiLevelType w:val="hybridMultilevel"/>
    <w:tmpl w:val="1068D044"/>
    <w:lvl w:ilvl="0" w:tplc="3FFE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002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E5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4C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A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E2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E6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25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2A0557"/>
    <w:multiLevelType w:val="hybridMultilevel"/>
    <w:tmpl w:val="16729A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718C0"/>
    <w:multiLevelType w:val="hybridMultilevel"/>
    <w:tmpl w:val="85F0DE82"/>
    <w:lvl w:ilvl="0" w:tplc="A080E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2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0A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A8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E6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C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8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4C3397"/>
    <w:multiLevelType w:val="hybridMultilevel"/>
    <w:tmpl w:val="E1EC9B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22D3B"/>
    <w:multiLevelType w:val="hybridMultilevel"/>
    <w:tmpl w:val="C3BA6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73599"/>
    <w:multiLevelType w:val="hybridMultilevel"/>
    <w:tmpl w:val="E23A5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A7D19"/>
    <w:multiLevelType w:val="hybridMultilevel"/>
    <w:tmpl w:val="EB62A5C2"/>
    <w:lvl w:ilvl="0" w:tplc="0413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5CA1487D"/>
    <w:multiLevelType w:val="hybridMultilevel"/>
    <w:tmpl w:val="D2AC9D0A"/>
    <w:lvl w:ilvl="0" w:tplc="A6D49E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817AC"/>
    <w:multiLevelType w:val="hybridMultilevel"/>
    <w:tmpl w:val="DFB2716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4F4012C"/>
    <w:multiLevelType w:val="hybridMultilevel"/>
    <w:tmpl w:val="3D7C2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2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2"/>
  </w:num>
  <w:num w:numId="13">
    <w:abstractNumId w:val="13"/>
  </w:num>
  <w:num w:numId="14">
    <w:abstractNumId w:val="14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eldkamp, Renzo">
    <w15:presenceInfo w15:providerId="AD" w15:userId="S::renzo.veldkamp@centric.eu::65c7369e-edf3-4cc0-83d4-bb25eb2321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1A"/>
    <w:rsid w:val="00000DEB"/>
    <w:rsid w:val="00001C3E"/>
    <w:rsid w:val="00012BDB"/>
    <w:rsid w:val="000155FD"/>
    <w:rsid w:val="00015F5F"/>
    <w:rsid w:val="0002031E"/>
    <w:rsid w:val="00031A51"/>
    <w:rsid w:val="00036E22"/>
    <w:rsid w:val="00037D4A"/>
    <w:rsid w:val="00045D18"/>
    <w:rsid w:val="000460CF"/>
    <w:rsid w:val="000471B1"/>
    <w:rsid w:val="0005691D"/>
    <w:rsid w:val="0006342C"/>
    <w:rsid w:val="0007047D"/>
    <w:rsid w:val="0007494A"/>
    <w:rsid w:val="000923DC"/>
    <w:rsid w:val="000932D5"/>
    <w:rsid w:val="00093738"/>
    <w:rsid w:val="00095478"/>
    <w:rsid w:val="00095B9F"/>
    <w:rsid w:val="00097250"/>
    <w:rsid w:val="000A6DA0"/>
    <w:rsid w:val="000B0D61"/>
    <w:rsid w:val="000C061C"/>
    <w:rsid w:val="000C0841"/>
    <w:rsid w:val="000C17A8"/>
    <w:rsid w:val="000C1D1D"/>
    <w:rsid w:val="000D0664"/>
    <w:rsid w:val="000D23C0"/>
    <w:rsid w:val="000D3B0C"/>
    <w:rsid w:val="000D3F4B"/>
    <w:rsid w:val="000E0080"/>
    <w:rsid w:val="000E09BF"/>
    <w:rsid w:val="000E0E64"/>
    <w:rsid w:val="000E27AC"/>
    <w:rsid w:val="000F122D"/>
    <w:rsid w:val="000F213A"/>
    <w:rsid w:val="000F5D4C"/>
    <w:rsid w:val="000F7A63"/>
    <w:rsid w:val="001057E8"/>
    <w:rsid w:val="0011142C"/>
    <w:rsid w:val="00112195"/>
    <w:rsid w:val="00124084"/>
    <w:rsid w:val="00125762"/>
    <w:rsid w:val="00133E98"/>
    <w:rsid w:val="0013709A"/>
    <w:rsid w:val="00143189"/>
    <w:rsid w:val="001600F2"/>
    <w:rsid w:val="001613A8"/>
    <w:rsid w:val="00162A41"/>
    <w:rsid w:val="00163801"/>
    <w:rsid w:val="0017102D"/>
    <w:rsid w:val="00171CBD"/>
    <w:rsid w:val="00174555"/>
    <w:rsid w:val="001851D8"/>
    <w:rsid w:val="00187B45"/>
    <w:rsid w:val="00187E0E"/>
    <w:rsid w:val="0019392D"/>
    <w:rsid w:val="00193D7F"/>
    <w:rsid w:val="001964E6"/>
    <w:rsid w:val="001A0442"/>
    <w:rsid w:val="001A123B"/>
    <w:rsid w:val="001B35B5"/>
    <w:rsid w:val="001C36AA"/>
    <w:rsid w:val="001C492C"/>
    <w:rsid w:val="001C7B45"/>
    <w:rsid w:val="001D211E"/>
    <w:rsid w:val="001D262D"/>
    <w:rsid w:val="001D7EA3"/>
    <w:rsid w:val="001E436D"/>
    <w:rsid w:val="001E47A9"/>
    <w:rsid w:val="001F17E6"/>
    <w:rsid w:val="001F1874"/>
    <w:rsid w:val="00200AA6"/>
    <w:rsid w:val="00200B5F"/>
    <w:rsid w:val="0020245A"/>
    <w:rsid w:val="00204E68"/>
    <w:rsid w:val="002136B2"/>
    <w:rsid w:val="00217D5C"/>
    <w:rsid w:val="0022332E"/>
    <w:rsid w:val="00225DA1"/>
    <w:rsid w:val="0022651E"/>
    <w:rsid w:val="0023586F"/>
    <w:rsid w:val="00242716"/>
    <w:rsid w:val="0025341E"/>
    <w:rsid w:val="00253AB8"/>
    <w:rsid w:val="00256944"/>
    <w:rsid w:val="00261C70"/>
    <w:rsid w:val="00262E52"/>
    <w:rsid w:val="00276645"/>
    <w:rsid w:val="00277977"/>
    <w:rsid w:val="00282E1C"/>
    <w:rsid w:val="0028598A"/>
    <w:rsid w:val="00286957"/>
    <w:rsid w:val="002A1D96"/>
    <w:rsid w:val="002A54C8"/>
    <w:rsid w:val="002A661A"/>
    <w:rsid w:val="002B0132"/>
    <w:rsid w:val="002B0634"/>
    <w:rsid w:val="002B0C19"/>
    <w:rsid w:val="002B232F"/>
    <w:rsid w:val="002C19F4"/>
    <w:rsid w:val="002C3766"/>
    <w:rsid w:val="002D003E"/>
    <w:rsid w:val="002D3771"/>
    <w:rsid w:val="002D765E"/>
    <w:rsid w:val="002D7EB4"/>
    <w:rsid w:val="002E115D"/>
    <w:rsid w:val="002E2AA0"/>
    <w:rsid w:val="002E2CFB"/>
    <w:rsid w:val="002E4B88"/>
    <w:rsid w:val="002F522A"/>
    <w:rsid w:val="002F7B0F"/>
    <w:rsid w:val="00301387"/>
    <w:rsid w:val="003043AF"/>
    <w:rsid w:val="00306D73"/>
    <w:rsid w:val="00311384"/>
    <w:rsid w:val="003135B8"/>
    <w:rsid w:val="00321CB9"/>
    <w:rsid w:val="00333B4E"/>
    <w:rsid w:val="00335144"/>
    <w:rsid w:val="00335871"/>
    <w:rsid w:val="0034050E"/>
    <w:rsid w:val="00355145"/>
    <w:rsid w:val="003574C8"/>
    <w:rsid w:val="00362841"/>
    <w:rsid w:val="003762A9"/>
    <w:rsid w:val="00377072"/>
    <w:rsid w:val="00377A09"/>
    <w:rsid w:val="003818B9"/>
    <w:rsid w:val="00382258"/>
    <w:rsid w:val="003859DF"/>
    <w:rsid w:val="00390D4B"/>
    <w:rsid w:val="003A36EE"/>
    <w:rsid w:val="003A386D"/>
    <w:rsid w:val="003A5267"/>
    <w:rsid w:val="003B0645"/>
    <w:rsid w:val="003B1E54"/>
    <w:rsid w:val="003B68EF"/>
    <w:rsid w:val="003B692C"/>
    <w:rsid w:val="003C06C9"/>
    <w:rsid w:val="003C6563"/>
    <w:rsid w:val="003D5EAE"/>
    <w:rsid w:val="003D7963"/>
    <w:rsid w:val="003E0886"/>
    <w:rsid w:val="003E4192"/>
    <w:rsid w:val="003F15B9"/>
    <w:rsid w:val="003F16CE"/>
    <w:rsid w:val="003F2792"/>
    <w:rsid w:val="003F4BDE"/>
    <w:rsid w:val="003F6FE7"/>
    <w:rsid w:val="0041058A"/>
    <w:rsid w:val="004246F1"/>
    <w:rsid w:val="00424F41"/>
    <w:rsid w:val="00425CCD"/>
    <w:rsid w:val="0042625B"/>
    <w:rsid w:val="004279F8"/>
    <w:rsid w:val="00433E73"/>
    <w:rsid w:val="0043476D"/>
    <w:rsid w:val="00436006"/>
    <w:rsid w:val="00444CE3"/>
    <w:rsid w:val="00445281"/>
    <w:rsid w:val="00451314"/>
    <w:rsid w:val="004670DC"/>
    <w:rsid w:val="0047325D"/>
    <w:rsid w:val="004819B1"/>
    <w:rsid w:val="00484B0B"/>
    <w:rsid w:val="00492D52"/>
    <w:rsid w:val="00492E0D"/>
    <w:rsid w:val="0049777C"/>
    <w:rsid w:val="00497AA5"/>
    <w:rsid w:val="004A26D2"/>
    <w:rsid w:val="004A4C40"/>
    <w:rsid w:val="004A5F2E"/>
    <w:rsid w:val="004B0BF3"/>
    <w:rsid w:val="004B22E9"/>
    <w:rsid w:val="004B2EBA"/>
    <w:rsid w:val="004B3D06"/>
    <w:rsid w:val="004B42E0"/>
    <w:rsid w:val="004C7F6E"/>
    <w:rsid w:val="004D37E0"/>
    <w:rsid w:val="004E4C97"/>
    <w:rsid w:val="004E57E2"/>
    <w:rsid w:val="004F656E"/>
    <w:rsid w:val="00501937"/>
    <w:rsid w:val="00501E33"/>
    <w:rsid w:val="00506CB6"/>
    <w:rsid w:val="00507FE4"/>
    <w:rsid w:val="00512457"/>
    <w:rsid w:val="0051319E"/>
    <w:rsid w:val="00520FFC"/>
    <w:rsid w:val="0052303B"/>
    <w:rsid w:val="00526702"/>
    <w:rsid w:val="00527083"/>
    <w:rsid w:val="0053183D"/>
    <w:rsid w:val="0053455D"/>
    <w:rsid w:val="00534D3E"/>
    <w:rsid w:val="00535A61"/>
    <w:rsid w:val="005425C4"/>
    <w:rsid w:val="0054303E"/>
    <w:rsid w:val="00550958"/>
    <w:rsid w:val="005511EF"/>
    <w:rsid w:val="005516C5"/>
    <w:rsid w:val="0056038F"/>
    <w:rsid w:val="00561F7C"/>
    <w:rsid w:val="00562931"/>
    <w:rsid w:val="00565875"/>
    <w:rsid w:val="00572F52"/>
    <w:rsid w:val="005731C0"/>
    <w:rsid w:val="00574B58"/>
    <w:rsid w:val="00583CC6"/>
    <w:rsid w:val="00586C2C"/>
    <w:rsid w:val="005905AD"/>
    <w:rsid w:val="00593785"/>
    <w:rsid w:val="005958BB"/>
    <w:rsid w:val="00596801"/>
    <w:rsid w:val="005A21E6"/>
    <w:rsid w:val="005A718D"/>
    <w:rsid w:val="005B1EC5"/>
    <w:rsid w:val="005B4CC4"/>
    <w:rsid w:val="005C10D7"/>
    <w:rsid w:val="005C57DA"/>
    <w:rsid w:val="005D3687"/>
    <w:rsid w:val="005D5C81"/>
    <w:rsid w:val="005E5388"/>
    <w:rsid w:val="005E67B3"/>
    <w:rsid w:val="005F3880"/>
    <w:rsid w:val="005F3938"/>
    <w:rsid w:val="005F72BA"/>
    <w:rsid w:val="00600890"/>
    <w:rsid w:val="00602572"/>
    <w:rsid w:val="00605195"/>
    <w:rsid w:val="006075A6"/>
    <w:rsid w:val="00607F53"/>
    <w:rsid w:val="006111F3"/>
    <w:rsid w:val="00611ACC"/>
    <w:rsid w:val="00612A6E"/>
    <w:rsid w:val="006207C8"/>
    <w:rsid w:val="00623850"/>
    <w:rsid w:val="00623AA6"/>
    <w:rsid w:val="00626B46"/>
    <w:rsid w:val="00631D74"/>
    <w:rsid w:val="00634239"/>
    <w:rsid w:val="0063428C"/>
    <w:rsid w:val="0063781D"/>
    <w:rsid w:val="00643A7E"/>
    <w:rsid w:val="00644E0F"/>
    <w:rsid w:val="00647F2F"/>
    <w:rsid w:val="0065077E"/>
    <w:rsid w:val="00657435"/>
    <w:rsid w:val="00662BF7"/>
    <w:rsid w:val="00663E1B"/>
    <w:rsid w:val="00664B7E"/>
    <w:rsid w:val="00665D5A"/>
    <w:rsid w:val="00667502"/>
    <w:rsid w:val="006675F7"/>
    <w:rsid w:val="006823D8"/>
    <w:rsid w:val="0068692F"/>
    <w:rsid w:val="00691245"/>
    <w:rsid w:val="00694A69"/>
    <w:rsid w:val="00694DA2"/>
    <w:rsid w:val="006977FA"/>
    <w:rsid w:val="006A1B51"/>
    <w:rsid w:val="006C0A05"/>
    <w:rsid w:val="006C18B1"/>
    <w:rsid w:val="006D28CD"/>
    <w:rsid w:val="006D389A"/>
    <w:rsid w:val="006D3E01"/>
    <w:rsid w:val="006D4858"/>
    <w:rsid w:val="006E0297"/>
    <w:rsid w:val="006E2D0E"/>
    <w:rsid w:val="006E7B04"/>
    <w:rsid w:val="006F2E9C"/>
    <w:rsid w:val="006F38BD"/>
    <w:rsid w:val="007010C4"/>
    <w:rsid w:val="0070133E"/>
    <w:rsid w:val="00716778"/>
    <w:rsid w:val="0071789E"/>
    <w:rsid w:val="0072012A"/>
    <w:rsid w:val="0072062F"/>
    <w:rsid w:val="007211AD"/>
    <w:rsid w:val="007215D0"/>
    <w:rsid w:val="00727E74"/>
    <w:rsid w:val="0073141F"/>
    <w:rsid w:val="00731DD9"/>
    <w:rsid w:val="00736EEE"/>
    <w:rsid w:val="00741B00"/>
    <w:rsid w:val="00743AD1"/>
    <w:rsid w:val="00744BF9"/>
    <w:rsid w:val="00745409"/>
    <w:rsid w:val="00745B42"/>
    <w:rsid w:val="00747BBA"/>
    <w:rsid w:val="00751FAD"/>
    <w:rsid w:val="00753FAA"/>
    <w:rsid w:val="00754A98"/>
    <w:rsid w:val="00754E37"/>
    <w:rsid w:val="0076024F"/>
    <w:rsid w:val="007652B0"/>
    <w:rsid w:val="00770E59"/>
    <w:rsid w:val="0077754A"/>
    <w:rsid w:val="00781F33"/>
    <w:rsid w:val="00782908"/>
    <w:rsid w:val="00784986"/>
    <w:rsid w:val="0078672C"/>
    <w:rsid w:val="00790B7A"/>
    <w:rsid w:val="007915B2"/>
    <w:rsid w:val="007939FF"/>
    <w:rsid w:val="007A5C01"/>
    <w:rsid w:val="007C1289"/>
    <w:rsid w:val="007C6985"/>
    <w:rsid w:val="007C7433"/>
    <w:rsid w:val="007D15BC"/>
    <w:rsid w:val="007D4E7C"/>
    <w:rsid w:val="007D6069"/>
    <w:rsid w:val="007E64D3"/>
    <w:rsid w:val="007F0275"/>
    <w:rsid w:val="007F0F24"/>
    <w:rsid w:val="007F1F2B"/>
    <w:rsid w:val="0081026B"/>
    <w:rsid w:val="00810C96"/>
    <w:rsid w:val="00810DAF"/>
    <w:rsid w:val="00812D25"/>
    <w:rsid w:val="0082588B"/>
    <w:rsid w:val="0083201D"/>
    <w:rsid w:val="0083286B"/>
    <w:rsid w:val="00840FDA"/>
    <w:rsid w:val="0085021D"/>
    <w:rsid w:val="00851260"/>
    <w:rsid w:val="00852835"/>
    <w:rsid w:val="00853389"/>
    <w:rsid w:val="00854A21"/>
    <w:rsid w:val="00856D71"/>
    <w:rsid w:val="00867F28"/>
    <w:rsid w:val="00872E46"/>
    <w:rsid w:val="00873081"/>
    <w:rsid w:val="00876E1E"/>
    <w:rsid w:val="00882F11"/>
    <w:rsid w:val="008834A0"/>
    <w:rsid w:val="008861B4"/>
    <w:rsid w:val="00887192"/>
    <w:rsid w:val="00887E68"/>
    <w:rsid w:val="00892FF9"/>
    <w:rsid w:val="008930B7"/>
    <w:rsid w:val="00895711"/>
    <w:rsid w:val="008A01C3"/>
    <w:rsid w:val="008A01D7"/>
    <w:rsid w:val="008B25E4"/>
    <w:rsid w:val="008D08FC"/>
    <w:rsid w:val="008D283F"/>
    <w:rsid w:val="008D3A8C"/>
    <w:rsid w:val="008D3DBB"/>
    <w:rsid w:val="008D3E9C"/>
    <w:rsid w:val="008D58CC"/>
    <w:rsid w:val="008E264D"/>
    <w:rsid w:val="008E37D7"/>
    <w:rsid w:val="008E6D44"/>
    <w:rsid w:val="008E7DAA"/>
    <w:rsid w:val="008F045B"/>
    <w:rsid w:val="008F5C17"/>
    <w:rsid w:val="008F79C1"/>
    <w:rsid w:val="00901D4D"/>
    <w:rsid w:val="00904F05"/>
    <w:rsid w:val="00906D0A"/>
    <w:rsid w:val="009115A5"/>
    <w:rsid w:val="00913935"/>
    <w:rsid w:val="00915D61"/>
    <w:rsid w:val="00924113"/>
    <w:rsid w:val="009255AB"/>
    <w:rsid w:val="00925DF8"/>
    <w:rsid w:val="0093025C"/>
    <w:rsid w:val="00931070"/>
    <w:rsid w:val="00931C40"/>
    <w:rsid w:val="0093489C"/>
    <w:rsid w:val="009349AF"/>
    <w:rsid w:val="00935BB1"/>
    <w:rsid w:val="00941AB5"/>
    <w:rsid w:val="00941C83"/>
    <w:rsid w:val="0094481A"/>
    <w:rsid w:val="0094718D"/>
    <w:rsid w:val="00950A5A"/>
    <w:rsid w:val="00951C5A"/>
    <w:rsid w:val="009538C7"/>
    <w:rsid w:val="009548D9"/>
    <w:rsid w:val="00956FFC"/>
    <w:rsid w:val="00957BE9"/>
    <w:rsid w:val="00962BF8"/>
    <w:rsid w:val="00980294"/>
    <w:rsid w:val="009810CD"/>
    <w:rsid w:val="0098168F"/>
    <w:rsid w:val="00984A47"/>
    <w:rsid w:val="009A0417"/>
    <w:rsid w:val="009A05E4"/>
    <w:rsid w:val="009B28BD"/>
    <w:rsid w:val="009B3235"/>
    <w:rsid w:val="009B7284"/>
    <w:rsid w:val="009C198B"/>
    <w:rsid w:val="009C4066"/>
    <w:rsid w:val="009E13EB"/>
    <w:rsid w:val="009E47AD"/>
    <w:rsid w:val="009E54A0"/>
    <w:rsid w:val="009E677D"/>
    <w:rsid w:val="009F1907"/>
    <w:rsid w:val="009F25AB"/>
    <w:rsid w:val="009F381B"/>
    <w:rsid w:val="009F5A62"/>
    <w:rsid w:val="00A2276E"/>
    <w:rsid w:val="00A26158"/>
    <w:rsid w:val="00A26A19"/>
    <w:rsid w:val="00A27A49"/>
    <w:rsid w:val="00A4062F"/>
    <w:rsid w:val="00A4391F"/>
    <w:rsid w:val="00A4446D"/>
    <w:rsid w:val="00A51812"/>
    <w:rsid w:val="00A51F77"/>
    <w:rsid w:val="00A555EA"/>
    <w:rsid w:val="00A6474C"/>
    <w:rsid w:val="00A6572B"/>
    <w:rsid w:val="00A6596E"/>
    <w:rsid w:val="00A723A8"/>
    <w:rsid w:val="00A72ACE"/>
    <w:rsid w:val="00A739E0"/>
    <w:rsid w:val="00A76399"/>
    <w:rsid w:val="00A82575"/>
    <w:rsid w:val="00A83D82"/>
    <w:rsid w:val="00A90F8E"/>
    <w:rsid w:val="00A93510"/>
    <w:rsid w:val="00A9392B"/>
    <w:rsid w:val="00A95882"/>
    <w:rsid w:val="00AA00AA"/>
    <w:rsid w:val="00AA3C07"/>
    <w:rsid w:val="00AA5EA0"/>
    <w:rsid w:val="00AB17DD"/>
    <w:rsid w:val="00AB1F2E"/>
    <w:rsid w:val="00AB30F7"/>
    <w:rsid w:val="00AD1568"/>
    <w:rsid w:val="00AD158B"/>
    <w:rsid w:val="00AD5FB3"/>
    <w:rsid w:val="00AD79DC"/>
    <w:rsid w:val="00AE4803"/>
    <w:rsid w:val="00AF42F4"/>
    <w:rsid w:val="00AF66AE"/>
    <w:rsid w:val="00B013DD"/>
    <w:rsid w:val="00B14A6E"/>
    <w:rsid w:val="00B15647"/>
    <w:rsid w:val="00B15858"/>
    <w:rsid w:val="00B21A19"/>
    <w:rsid w:val="00B26864"/>
    <w:rsid w:val="00B27BF6"/>
    <w:rsid w:val="00B42C6C"/>
    <w:rsid w:val="00B4479B"/>
    <w:rsid w:val="00B4580C"/>
    <w:rsid w:val="00B460CF"/>
    <w:rsid w:val="00B46C5B"/>
    <w:rsid w:val="00B56606"/>
    <w:rsid w:val="00B61FFB"/>
    <w:rsid w:val="00B6339A"/>
    <w:rsid w:val="00B72B46"/>
    <w:rsid w:val="00B73391"/>
    <w:rsid w:val="00B86F94"/>
    <w:rsid w:val="00B87D56"/>
    <w:rsid w:val="00B87DD9"/>
    <w:rsid w:val="00B904CF"/>
    <w:rsid w:val="00B93B1B"/>
    <w:rsid w:val="00B96DE7"/>
    <w:rsid w:val="00BA160B"/>
    <w:rsid w:val="00BA1C0C"/>
    <w:rsid w:val="00BA40D8"/>
    <w:rsid w:val="00BB1C7C"/>
    <w:rsid w:val="00BC1479"/>
    <w:rsid w:val="00BD308D"/>
    <w:rsid w:val="00BD5CEB"/>
    <w:rsid w:val="00BE05C2"/>
    <w:rsid w:val="00BF20E5"/>
    <w:rsid w:val="00C04EF2"/>
    <w:rsid w:val="00C05282"/>
    <w:rsid w:val="00C068B3"/>
    <w:rsid w:val="00C103F0"/>
    <w:rsid w:val="00C16E17"/>
    <w:rsid w:val="00C16F5F"/>
    <w:rsid w:val="00C211F3"/>
    <w:rsid w:val="00C2423C"/>
    <w:rsid w:val="00C329EB"/>
    <w:rsid w:val="00C339BD"/>
    <w:rsid w:val="00C35D3A"/>
    <w:rsid w:val="00C400B1"/>
    <w:rsid w:val="00C56A18"/>
    <w:rsid w:val="00C70EFC"/>
    <w:rsid w:val="00C7492F"/>
    <w:rsid w:val="00C7745C"/>
    <w:rsid w:val="00C77D06"/>
    <w:rsid w:val="00C82CEE"/>
    <w:rsid w:val="00C84A38"/>
    <w:rsid w:val="00C85D54"/>
    <w:rsid w:val="00C94276"/>
    <w:rsid w:val="00C9445C"/>
    <w:rsid w:val="00C9510E"/>
    <w:rsid w:val="00C95B41"/>
    <w:rsid w:val="00C95C76"/>
    <w:rsid w:val="00C96318"/>
    <w:rsid w:val="00C96621"/>
    <w:rsid w:val="00C969E7"/>
    <w:rsid w:val="00CA0456"/>
    <w:rsid w:val="00CA1D11"/>
    <w:rsid w:val="00CA3EF4"/>
    <w:rsid w:val="00CA4C1E"/>
    <w:rsid w:val="00CA78CC"/>
    <w:rsid w:val="00CB60C8"/>
    <w:rsid w:val="00CB6A89"/>
    <w:rsid w:val="00CC6667"/>
    <w:rsid w:val="00CD6839"/>
    <w:rsid w:val="00CE00CD"/>
    <w:rsid w:val="00CE11C4"/>
    <w:rsid w:val="00CE57F5"/>
    <w:rsid w:val="00CE698B"/>
    <w:rsid w:val="00CE6FCD"/>
    <w:rsid w:val="00CE74D2"/>
    <w:rsid w:val="00CF3CE5"/>
    <w:rsid w:val="00D01125"/>
    <w:rsid w:val="00D0195E"/>
    <w:rsid w:val="00D07649"/>
    <w:rsid w:val="00D12B55"/>
    <w:rsid w:val="00D132BB"/>
    <w:rsid w:val="00D145B5"/>
    <w:rsid w:val="00D2316A"/>
    <w:rsid w:val="00D254B5"/>
    <w:rsid w:val="00D3110A"/>
    <w:rsid w:val="00D427D7"/>
    <w:rsid w:val="00D43FB9"/>
    <w:rsid w:val="00D44482"/>
    <w:rsid w:val="00D44CDF"/>
    <w:rsid w:val="00D46D4C"/>
    <w:rsid w:val="00D47FB6"/>
    <w:rsid w:val="00D54EAF"/>
    <w:rsid w:val="00D573ED"/>
    <w:rsid w:val="00D60663"/>
    <w:rsid w:val="00D62F84"/>
    <w:rsid w:val="00D64D5E"/>
    <w:rsid w:val="00D7255A"/>
    <w:rsid w:val="00D76A24"/>
    <w:rsid w:val="00D77331"/>
    <w:rsid w:val="00D91E91"/>
    <w:rsid w:val="00D93D66"/>
    <w:rsid w:val="00DA0326"/>
    <w:rsid w:val="00DA1BD8"/>
    <w:rsid w:val="00DA48F1"/>
    <w:rsid w:val="00DB619B"/>
    <w:rsid w:val="00DD148D"/>
    <w:rsid w:val="00DD709C"/>
    <w:rsid w:val="00DD7360"/>
    <w:rsid w:val="00DE043E"/>
    <w:rsid w:val="00DE0E86"/>
    <w:rsid w:val="00DE6DE1"/>
    <w:rsid w:val="00DF0850"/>
    <w:rsid w:val="00DF5B5A"/>
    <w:rsid w:val="00DF66FA"/>
    <w:rsid w:val="00DF67A4"/>
    <w:rsid w:val="00E02A6C"/>
    <w:rsid w:val="00E03122"/>
    <w:rsid w:val="00E05EAD"/>
    <w:rsid w:val="00E06D1C"/>
    <w:rsid w:val="00E07663"/>
    <w:rsid w:val="00E11513"/>
    <w:rsid w:val="00E13FCF"/>
    <w:rsid w:val="00E15388"/>
    <w:rsid w:val="00E21CE3"/>
    <w:rsid w:val="00E22609"/>
    <w:rsid w:val="00E2296B"/>
    <w:rsid w:val="00E27930"/>
    <w:rsid w:val="00E47A89"/>
    <w:rsid w:val="00E50BF1"/>
    <w:rsid w:val="00E51D17"/>
    <w:rsid w:val="00E52887"/>
    <w:rsid w:val="00E52EC0"/>
    <w:rsid w:val="00E54970"/>
    <w:rsid w:val="00E57A60"/>
    <w:rsid w:val="00E60351"/>
    <w:rsid w:val="00E63BE6"/>
    <w:rsid w:val="00E7162F"/>
    <w:rsid w:val="00E71E04"/>
    <w:rsid w:val="00E74079"/>
    <w:rsid w:val="00E82097"/>
    <w:rsid w:val="00E82CE0"/>
    <w:rsid w:val="00E83701"/>
    <w:rsid w:val="00E85F6F"/>
    <w:rsid w:val="00E91A67"/>
    <w:rsid w:val="00E943BB"/>
    <w:rsid w:val="00E97A48"/>
    <w:rsid w:val="00EA3CD3"/>
    <w:rsid w:val="00EA54FF"/>
    <w:rsid w:val="00EA5551"/>
    <w:rsid w:val="00EA5DC1"/>
    <w:rsid w:val="00EB21D1"/>
    <w:rsid w:val="00EB362D"/>
    <w:rsid w:val="00EC06F8"/>
    <w:rsid w:val="00EC1AC7"/>
    <w:rsid w:val="00EC7EBC"/>
    <w:rsid w:val="00ED08AE"/>
    <w:rsid w:val="00ED35EF"/>
    <w:rsid w:val="00ED62E3"/>
    <w:rsid w:val="00EE2B46"/>
    <w:rsid w:val="00EE48C1"/>
    <w:rsid w:val="00EE68C0"/>
    <w:rsid w:val="00EF26AC"/>
    <w:rsid w:val="00EF4038"/>
    <w:rsid w:val="00EF42ED"/>
    <w:rsid w:val="00EF6DA8"/>
    <w:rsid w:val="00F0356A"/>
    <w:rsid w:val="00F14AAD"/>
    <w:rsid w:val="00F14E46"/>
    <w:rsid w:val="00F22343"/>
    <w:rsid w:val="00F233A2"/>
    <w:rsid w:val="00F25C94"/>
    <w:rsid w:val="00F33BB6"/>
    <w:rsid w:val="00F37EB4"/>
    <w:rsid w:val="00F416AA"/>
    <w:rsid w:val="00F42AA6"/>
    <w:rsid w:val="00F55E20"/>
    <w:rsid w:val="00F57003"/>
    <w:rsid w:val="00F62796"/>
    <w:rsid w:val="00F67BA2"/>
    <w:rsid w:val="00F71A5D"/>
    <w:rsid w:val="00F816C6"/>
    <w:rsid w:val="00F86384"/>
    <w:rsid w:val="00F96CA1"/>
    <w:rsid w:val="00FA0FB5"/>
    <w:rsid w:val="00FA36A5"/>
    <w:rsid w:val="00FA44FB"/>
    <w:rsid w:val="00FB36BA"/>
    <w:rsid w:val="00FB6DD5"/>
    <w:rsid w:val="00FB7F0D"/>
    <w:rsid w:val="00FD00D7"/>
    <w:rsid w:val="00FD0759"/>
    <w:rsid w:val="00FD39A3"/>
    <w:rsid w:val="00FD40E6"/>
    <w:rsid w:val="00FD66D8"/>
    <w:rsid w:val="00FD6E62"/>
    <w:rsid w:val="00FE262A"/>
    <w:rsid w:val="00FE46D7"/>
    <w:rsid w:val="00FE6DA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BE0FD0-2ABF-4A0C-86EB-07E155A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819B1"/>
    <w:rPr>
      <w:rFonts w:ascii="Verdana" w:hAnsi="Verdana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13A"/>
    <w:pPr>
      <w:keepNext/>
      <w:keepLines/>
      <w:spacing w:before="240" w:after="0"/>
      <w:outlineLvl w:val="0"/>
    </w:pPr>
    <w:rPr>
      <w:rFonts w:eastAsiaTheme="majorEastAsia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864"/>
    <w:pPr>
      <w:keepNext/>
      <w:keepLines/>
      <w:spacing w:before="40" w:after="0"/>
      <w:outlineLvl w:val="1"/>
    </w:pPr>
    <w:rPr>
      <w:rFonts w:eastAsiaTheme="majorEastAsia" w:cstheme="majorBidi"/>
      <w:color w:val="A8D08D" w:themeColor="accent6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388"/>
    <w:pPr>
      <w:keepNext/>
      <w:keepLines/>
      <w:spacing w:before="40" w:after="0"/>
      <w:outlineLvl w:val="2"/>
    </w:pPr>
    <w:rPr>
      <w:rFonts w:eastAsiaTheme="majorEastAsia" w:cstheme="majorBidi"/>
      <w:color w:val="A8D08D" w:themeColor="accent6" w:themeTint="99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3A"/>
    <w:rPr>
      <w:rFonts w:ascii="Verdana" w:eastAsiaTheme="majorEastAsia" w:hAnsi="Verdana" w:cstheme="majorBidi"/>
      <w:color w:val="70AD47" w:themeColor="accent6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7A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63"/>
    <w:rPr>
      <w:i/>
      <w:iCs/>
      <w:color w:val="4472C4" w:themeColor="accent1"/>
    </w:rPr>
  </w:style>
  <w:style w:type="paragraph" w:customStyle="1" w:styleId="CodeSnippet">
    <w:name w:val="Code Snippet"/>
    <w:basedOn w:val="Normal"/>
    <w:link w:val="CodeSnippetChar"/>
    <w:qFormat/>
    <w:rsid w:val="000F7A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ascii="Courier New" w:hAnsi="Courier New"/>
      <w:lang w:val="en-US"/>
    </w:rPr>
  </w:style>
  <w:style w:type="paragraph" w:customStyle="1" w:styleId="Output">
    <w:name w:val="Output"/>
    <w:basedOn w:val="Normal"/>
    <w:link w:val="OutputChar"/>
    <w:rsid w:val="007C1289"/>
    <w:rPr>
      <w:noProof/>
    </w:rPr>
  </w:style>
  <w:style w:type="character" w:customStyle="1" w:styleId="CodeSnippetChar">
    <w:name w:val="Code Snippet Char"/>
    <w:basedOn w:val="DefaultParagraphFont"/>
    <w:link w:val="CodeSnippet"/>
    <w:rsid w:val="000F7A63"/>
    <w:rPr>
      <w:rFonts w:ascii="Courier New" w:hAnsi="Courier New"/>
      <w:shd w:val="clear" w:color="auto" w:fill="BFBFBF" w:themeFill="background1" w:themeFillShade="BF"/>
      <w:lang w:val="en-US"/>
    </w:rPr>
  </w:style>
  <w:style w:type="character" w:customStyle="1" w:styleId="OutputChar">
    <w:name w:val="Output Char"/>
    <w:basedOn w:val="DefaultParagraphFont"/>
    <w:link w:val="Output"/>
    <w:rsid w:val="007C1289"/>
    <w:rPr>
      <w:noProof/>
    </w:rPr>
  </w:style>
  <w:style w:type="character" w:styleId="Hyperlink">
    <w:name w:val="Hyperlink"/>
    <w:basedOn w:val="DefaultParagraphFont"/>
    <w:uiPriority w:val="99"/>
    <w:unhideWhenUsed/>
    <w:rsid w:val="0042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F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66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">
    <w:name w:val="Screen"/>
    <w:basedOn w:val="Normal"/>
    <w:link w:val="ScreenChar"/>
    <w:rsid w:val="000471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</w:pPr>
    <w:rPr>
      <w:noProof/>
    </w:rPr>
  </w:style>
  <w:style w:type="character" w:customStyle="1" w:styleId="ScreenChar">
    <w:name w:val="Screen Char"/>
    <w:basedOn w:val="DefaultParagraphFont"/>
    <w:link w:val="Screen"/>
    <w:rsid w:val="000471B1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26864"/>
    <w:rPr>
      <w:rFonts w:ascii="Verdana" w:eastAsiaTheme="majorEastAsia" w:hAnsi="Verdana" w:cstheme="majorBidi"/>
      <w:color w:val="A8D08D" w:themeColor="accent6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388"/>
    <w:rPr>
      <w:rFonts w:ascii="Verdana" w:eastAsiaTheme="majorEastAsia" w:hAnsi="Verdana" w:cstheme="majorBidi"/>
      <w:color w:val="A8D08D" w:themeColor="accent6" w:themeTint="99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B5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B5"/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FA0F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8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30138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B25E4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3428C"/>
    <w:rPr>
      <w:color w:val="954F72" w:themeColor="followedHyperlink"/>
      <w:u w:val="single"/>
    </w:rPr>
  </w:style>
  <w:style w:type="paragraph" w:styleId="NoSpacing">
    <w:name w:val="No Spacing"/>
    <w:basedOn w:val="Normal"/>
    <w:next w:val="Normal"/>
    <w:uiPriority w:val="1"/>
    <w:qFormat/>
    <w:rsid w:val="00B6339A"/>
    <w:pPr>
      <w:spacing w:after="0" w:line="240" w:lineRule="auto"/>
    </w:pPr>
  </w:style>
  <w:style w:type="character" w:customStyle="1" w:styleId="pl-c1">
    <w:name w:val="pl-c1"/>
    <w:basedOn w:val="DefaultParagraphFont"/>
    <w:rsid w:val="00E52887"/>
  </w:style>
  <w:style w:type="paragraph" w:styleId="Revision">
    <w:name w:val="Revision"/>
    <w:hidden/>
    <w:uiPriority w:val="99"/>
    <w:semiHidden/>
    <w:rsid w:val="00174555"/>
    <w:pPr>
      <w:spacing w:after="0" w:line="240" w:lineRule="auto"/>
    </w:pPr>
    <w:rPr>
      <w:rFonts w:ascii="Verdana" w:hAnsi="Verdana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555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5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6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13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4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1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6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52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8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1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9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3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6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docker.com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portainer.readthedocs.io/en/latest/index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otnet/dotnet-docker.git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abs.play-with-docker.com/" TargetMode="External"/><Relationship Id="rId17" Type="http://schemas.openxmlformats.org/officeDocument/2006/relationships/hyperlink" Target="https://github.com/Sim007/staticws" TargetMode="External"/><Relationship Id="rId25" Type="http://schemas.openxmlformats.org/officeDocument/2006/relationships/hyperlink" Target="https://github.com/Sim007/My1Angular.git" TargetMode="External"/><Relationship Id="rId33" Type="http://schemas.openxmlformats.org/officeDocument/2006/relationships/footer" Target="footer1.xm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im007/staticws" TargetMode="External"/><Relationship Id="rId20" Type="http://schemas.openxmlformats.org/officeDocument/2006/relationships/hyperlink" Target="https://github.com/dockersamples/example-voting-app" TargetMode="External"/><Relationship Id="rId29" Type="http://schemas.openxmlformats.org/officeDocument/2006/relationships/hyperlink" Target="https://docs.microsoft.com/en-us/sql/linux/quickstart-install-connect-dock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" TargetMode="External"/><Relationship Id="rId24" Type="http://schemas.openxmlformats.org/officeDocument/2006/relationships/hyperlink" Target="https://angular.io/tutorial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_/nginx/" TargetMode="External"/><Relationship Id="rId23" Type="http://schemas.openxmlformats.org/officeDocument/2006/relationships/hyperlink" Target="https://github.com/Sim007/MyToHAngular.git" TargetMode="External"/><Relationship Id="rId28" Type="http://schemas.openxmlformats.org/officeDocument/2006/relationships/hyperlink" Target="https://github.com/docker/docker-bench-security/blob/master/docker-compose.yml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tore.docker.com/editions/community/docker-ce-desktop-windows" TargetMode="External"/><Relationship Id="rId19" Type="http://schemas.openxmlformats.org/officeDocument/2006/relationships/hyperlink" Target="https://github.com/Sim007/staticws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hyperlink" Target="https://github.com/nginxinc/docker-nginx" TargetMode="External"/><Relationship Id="rId22" Type="http://schemas.openxmlformats.org/officeDocument/2006/relationships/hyperlink" Target="https://github.com/Sim007/My1Angular.git" TargetMode="External"/><Relationship Id="rId27" Type="http://schemas.openxmlformats.org/officeDocument/2006/relationships/hyperlink" Target="https://docs.docker.com/compliance/cis/docker_ce/" TargetMode="External"/><Relationship Id="rId30" Type="http://schemas.openxmlformats.org/officeDocument/2006/relationships/hyperlink" Target="http://localhost:9080/?anonym=true&amp;app=ZAP" TargetMode="External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7BF3D-0A61-47D3-9FC5-3C7BA87B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4471</Words>
  <Characters>24591</Characters>
  <Application>Microsoft Office Word</Application>
  <DocSecurity>0</DocSecurity>
  <Lines>204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Johannes</dc:creator>
  <cp:keywords/>
  <dc:description/>
  <cp:lastModifiedBy>Veldkamp, Renzo</cp:lastModifiedBy>
  <cp:revision>8</cp:revision>
  <dcterms:created xsi:type="dcterms:W3CDTF">2018-11-21T12:30:00Z</dcterms:created>
  <dcterms:modified xsi:type="dcterms:W3CDTF">2018-11-21T19:30:00Z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c6f3c4-656f-44b6-be73-72350d231806_Enabled">
    <vt:lpwstr>True</vt:lpwstr>
  </property>
  <property fmtid="{D5CDD505-2E9C-101B-9397-08002B2CF9AE}" pid="3" name="MSIP_Label_8ec6f3c4-656f-44b6-be73-72350d231806_SiteId">
    <vt:lpwstr>7e1792ae-4f1a-4ff7-b80b-57b69beb7168</vt:lpwstr>
  </property>
  <property fmtid="{D5CDD505-2E9C-101B-9397-08002B2CF9AE}" pid="4" name="MSIP_Label_8ec6f3c4-656f-44b6-be73-72350d231806_Owner">
    <vt:lpwstr>johannes.sim@centric.eu</vt:lpwstr>
  </property>
  <property fmtid="{D5CDD505-2E9C-101B-9397-08002B2CF9AE}" pid="5" name="MSIP_Label_8ec6f3c4-656f-44b6-be73-72350d231806_SetDate">
    <vt:lpwstr>2018-11-04T12:41:35.8659801Z</vt:lpwstr>
  </property>
  <property fmtid="{D5CDD505-2E9C-101B-9397-08002B2CF9AE}" pid="6" name="MSIP_Label_8ec6f3c4-656f-44b6-be73-72350d231806_Name">
    <vt:lpwstr>Restricted (V2)</vt:lpwstr>
  </property>
  <property fmtid="{D5CDD505-2E9C-101B-9397-08002B2CF9AE}" pid="7" name="MSIP_Label_8ec6f3c4-656f-44b6-be73-72350d231806_Application">
    <vt:lpwstr>Microsoft Azure Information Protection</vt:lpwstr>
  </property>
  <property fmtid="{D5CDD505-2E9C-101B-9397-08002B2CF9AE}" pid="8" name="MSIP_Label_8ec6f3c4-656f-44b6-be73-72350d231806_Extended_MSFT_Method">
    <vt:lpwstr>Manual</vt:lpwstr>
  </property>
  <property fmtid="{D5CDD505-2E9C-101B-9397-08002B2CF9AE}" pid="9" name="Sensitivity">
    <vt:lpwstr>Restricted (V2)</vt:lpwstr>
  </property>
</Properties>
</file>